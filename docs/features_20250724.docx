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1D183" w14:textId="77777777" w:rsidR="00666E6D" w:rsidRDefault="00000000">
      <w:pPr>
        <w:pStyle w:val="1"/>
        <w:keepNext w:val="0"/>
        <w:keepLines w:val="0"/>
        <w:spacing w:before="480"/>
        <w:rPr>
          <w:b/>
          <w:color w:val="0000FF"/>
          <w:sz w:val="46"/>
          <w:szCs w:val="46"/>
        </w:rPr>
      </w:pPr>
      <w:bookmarkStart w:id="0" w:name="_slewvolmujrk" w:colFirst="0" w:colLast="0"/>
      <w:bookmarkEnd w:id="0"/>
      <w:r>
        <w:rPr>
          <w:rFonts w:ascii="Arial Unicode MS" w:eastAsia="Arial Unicode MS" w:hAnsi="Arial Unicode MS" w:cs="Arial Unicode MS"/>
          <w:b/>
          <w:color w:val="0000FF"/>
          <w:sz w:val="46"/>
          <w:szCs w:val="46"/>
        </w:rPr>
        <w:t>❶AIを活用した【顧客の声分析プラットフォーム】詳細版</w:t>
      </w:r>
    </w:p>
    <w:p w14:paraId="38DF448A" w14:textId="77777777" w:rsidR="00666E6D" w:rsidRDefault="00A15F5C">
      <w:r>
        <w:rPr>
          <w:noProof/>
        </w:rPr>
        <w:pict w14:anchorId="66933FFE">
          <v:rect id="_x0000_i1043" alt="" style="width:425.2pt;height:.05pt;mso-width-percent:0;mso-height-percent:0;mso-width-percent:0;mso-height-percent:0" o:hralign="center" o:hrstd="t" o:hr="t" fillcolor="#a0a0a0" stroked="f"/>
        </w:pict>
      </w:r>
    </w:p>
    <w:p w14:paraId="68553394" w14:textId="77777777" w:rsidR="00666E6D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1" w:name="_mnsht33lr8js" w:colFirst="0" w:colLast="0"/>
      <w:bookmarkEnd w:id="1"/>
      <w:r>
        <w:rPr>
          <w:rFonts w:ascii="Arial Unicode MS" w:eastAsia="Arial Unicode MS" w:hAnsi="Arial Unicode MS" w:cs="Arial Unicode MS"/>
          <w:b/>
          <w:sz w:val="34"/>
          <w:szCs w:val="34"/>
        </w:rPr>
        <w:t>■ 概要：あらゆる「顧客の声」を統合し、AIが即座に可視化</w:t>
      </w:r>
    </w:p>
    <w:p w14:paraId="27A89F9D" w14:textId="77777777" w:rsidR="00666E6D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t>SNS投稿、レビュー、アンケート、カスタマーサポート履歴、営業ヒアリング情報など、消費者が日々発信する膨大な情報。これらは商品開発・マーケティングにとって重要なインサイトの宝庫です。</w:t>
      </w:r>
    </w:p>
    <w:p w14:paraId="0B0024A1" w14:textId="77777777" w:rsidR="00666E6D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t>しかし、</w:t>
      </w:r>
    </w:p>
    <w:p w14:paraId="1F89D8C2" w14:textId="77777777" w:rsidR="00666E6D" w:rsidRDefault="00000000">
      <w:pPr>
        <w:numPr>
          <w:ilvl w:val="0"/>
          <w:numId w:val="5"/>
        </w:numPr>
        <w:spacing w:before="240"/>
      </w:pPr>
      <w:r>
        <w:rPr>
          <w:rFonts w:ascii="Arial Unicode MS" w:eastAsia="Arial Unicode MS" w:hAnsi="Arial Unicode MS" w:cs="Arial Unicode MS"/>
        </w:rPr>
        <w:t>情報が膨大・断片的</w:t>
      </w:r>
    </w:p>
    <w:p w14:paraId="064D3AA9" w14:textId="77777777" w:rsidR="00666E6D" w:rsidRDefault="00000000">
      <w:pPr>
        <w:numPr>
          <w:ilvl w:val="0"/>
          <w:numId w:val="5"/>
        </w:numPr>
      </w:pPr>
      <w:r>
        <w:rPr>
          <w:rFonts w:ascii="Arial Unicode MS" w:eastAsia="Arial Unicode MS" w:hAnsi="Arial Unicode MS" w:cs="Arial Unicode MS"/>
        </w:rPr>
        <w:t>ソースが多様</w:t>
      </w:r>
    </w:p>
    <w:p w14:paraId="5BD01100" w14:textId="77777777" w:rsidR="00666E6D" w:rsidRDefault="00000000">
      <w:pPr>
        <w:numPr>
          <w:ilvl w:val="0"/>
          <w:numId w:val="5"/>
        </w:numPr>
        <w:spacing w:after="240"/>
      </w:pPr>
      <w:r>
        <w:rPr>
          <w:rFonts w:ascii="Arial Unicode MS" w:eastAsia="Arial Unicode MS" w:hAnsi="Arial Unicode MS" w:cs="Arial Unicode MS"/>
        </w:rPr>
        <w:t>定性情報の分析が困難</w:t>
      </w:r>
    </w:p>
    <w:p w14:paraId="58292243" w14:textId="77777777" w:rsidR="00666E6D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t>こういった課題を当社のAI分析プラットフォームが解決します。</w:t>
      </w:r>
    </w:p>
    <w:p w14:paraId="3D144872" w14:textId="77777777" w:rsidR="00666E6D" w:rsidRDefault="00000000">
      <w:pPr>
        <w:spacing w:before="240" w:after="240"/>
        <w:rPr>
          <w:b/>
        </w:rPr>
      </w:pPr>
      <w:r>
        <w:rPr>
          <w:rFonts w:ascii="Arial Unicode MS" w:eastAsia="Arial Unicode MS" w:hAnsi="Arial Unicode MS" w:cs="Arial Unicode MS"/>
          <w:b/>
        </w:rPr>
        <w:t>AIが各種データを自動収集・整理・分類し、インサイトを抽出。商品開発・マーケティング・経営判断における仮説構築や意思決定を高速化・高精度化します。</w:t>
      </w:r>
    </w:p>
    <w:p w14:paraId="4E2C0AAA" w14:textId="77777777" w:rsidR="00666E6D" w:rsidRDefault="00A15F5C">
      <w:r>
        <w:rPr>
          <w:noProof/>
        </w:rPr>
        <w:pict w14:anchorId="5125A140">
          <v:rect id="_x0000_i1042" alt="" style="width:425.2pt;height:.05pt;mso-width-percent:0;mso-height-percent:0;mso-width-percent:0;mso-height-percent:0" o:hralign="center" o:hrstd="t" o:hr="t" fillcolor="#a0a0a0" stroked="f"/>
        </w:pict>
      </w:r>
    </w:p>
    <w:p w14:paraId="0AA20004" w14:textId="77777777" w:rsidR="00666E6D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2" w:name="_jys2d0g2jf21" w:colFirst="0" w:colLast="0"/>
      <w:bookmarkEnd w:id="2"/>
      <w:r>
        <w:rPr>
          <w:rFonts w:ascii="Arial Unicode MS" w:eastAsia="Arial Unicode MS" w:hAnsi="Arial Unicode MS" w:cs="Arial Unicode MS"/>
          <w:b/>
          <w:sz w:val="34"/>
          <w:szCs w:val="34"/>
        </w:rPr>
        <w:t>■ 対応データソース</w:t>
      </w:r>
    </w:p>
    <w:tbl>
      <w:tblPr>
        <w:tblStyle w:val="a5"/>
        <w:tblW w:w="920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4235"/>
        <w:gridCol w:w="4970"/>
      </w:tblGrid>
      <w:tr w:rsidR="00666E6D" w14:paraId="76C11BC5" w14:textId="77777777">
        <w:trPr>
          <w:trHeight w:val="590"/>
        </w:trPr>
        <w:tc>
          <w:tcPr>
            <w:tcW w:w="4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74E48" w14:textId="77777777" w:rsidR="00666E6D" w:rsidRDefault="00000000">
            <w:pPr>
              <w:jc w:val="center"/>
            </w:pPr>
            <w:r>
              <w:rPr>
                <w:rFonts w:ascii="Arial Unicode MS" w:eastAsia="Arial Unicode MS" w:hAnsi="Arial Unicode MS" w:cs="Arial Unicode MS"/>
                <w:b/>
              </w:rPr>
              <w:t>外部データ</w:t>
            </w:r>
          </w:p>
        </w:tc>
        <w:tc>
          <w:tcPr>
            <w:tcW w:w="4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2D5CE" w14:textId="77777777" w:rsidR="00666E6D" w:rsidRDefault="00000000">
            <w:pPr>
              <w:jc w:val="center"/>
            </w:pPr>
            <w:r>
              <w:rPr>
                <w:rFonts w:ascii="Arial Unicode MS" w:eastAsia="Arial Unicode MS" w:hAnsi="Arial Unicode MS" w:cs="Arial Unicode MS"/>
                <w:b/>
              </w:rPr>
              <w:t>内部データ</w:t>
            </w:r>
          </w:p>
        </w:tc>
      </w:tr>
      <w:tr w:rsidR="00666E6D" w14:paraId="25F1A9A9" w14:textId="77777777">
        <w:trPr>
          <w:trHeight w:val="950"/>
        </w:trPr>
        <w:tc>
          <w:tcPr>
            <w:tcW w:w="4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34FE5" w14:textId="77777777" w:rsidR="00666E6D" w:rsidRDefault="00000000">
            <w:r>
              <w:rPr>
                <w:rFonts w:ascii="Arial Unicode MS" w:eastAsia="Arial Unicode MS" w:hAnsi="Arial Unicode MS" w:cs="Arial Unicode MS"/>
              </w:rPr>
              <w:lastRenderedPageBreak/>
              <w:t>X（旧Twitter）</w:t>
            </w:r>
          </w:p>
        </w:tc>
        <w:tc>
          <w:tcPr>
            <w:tcW w:w="4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D03A5" w14:textId="77777777" w:rsidR="00666E6D" w:rsidRDefault="00000000">
            <w:r>
              <w:rPr>
                <w:rFonts w:ascii="Arial Unicode MS" w:eastAsia="Arial Unicode MS" w:hAnsi="Arial Unicode MS" w:cs="Arial Unicode MS"/>
              </w:rPr>
              <w:t>アンケート自由回答（CSV/Excel/JSON対応）</w:t>
            </w:r>
          </w:p>
        </w:tc>
      </w:tr>
      <w:tr w:rsidR="00666E6D" w14:paraId="52B11E77" w14:textId="77777777">
        <w:trPr>
          <w:trHeight w:val="590"/>
        </w:trPr>
        <w:tc>
          <w:tcPr>
            <w:tcW w:w="4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66E45" w14:textId="77777777" w:rsidR="00666E6D" w:rsidRDefault="00000000">
            <w:r>
              <w:rPr>
                <w:rFonts w:ascii="Arial Unicode MS" w:eastAsia="Arial Unicode MS" w:hAnsi="Arial Unicode MS" w:cs="Arial Unicode MS"/>
              </w:rPr>
              <w:t>YouTube・YouTube Shorts</w:t>
            </w:r>
          </w:p>
        </w:tc>
        <w:tc>
          <w:tcPr>
            <w:tcW w:w="4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1178B" w14:textId="77777777" w:rsidR="00666E6D" w:rsidRDefault="00000000">
            <w:r>
              <w:rPr>
                <w:rFonts w:ascii="Arial Unicode MS" w:eastAsia="Arial Unicode MS" w:hAnsi="Arial Unicode MS" w:cs="Arial Unicode MS"/>
              </w:rPr>
              <w:t>カスタマーサポート履歴 (CS2)</w:t>
            </w:r>
          </w:p>
        </w:tc>
      </w:tr>
      <w:tr w:rsidR="00666E6D" w14:paraId="1EDFF38A" w14:textId="77777777">
        <w:trPr>
          <w:trHeight w:val="590"/>
        </w:trPr>
        <w:tc>
          <w:tcPr>
            <w:tcW w:w="4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A9571" w14:textId="77777777" w:rsidR="00666E6D" w:rsidRDefault="00000000">
            <w:r>
              <w:rPr>
                <w:rFonts w:ascii="Arial Unicode MS" w:eastAsia="Arial Unicode MS" w:hAnsi="Arial Unicode MS" w:cs="Arial Unicode MS"/>
              </w:rPr>
              <w:t>Amazonレビュー</w:t>
            </w:r>
          </w:p>
        </w:tc>
        <w:tc>
          <w:tcPr>
            <w:tcW w:w="4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40491" w14:textId="77777777" w:rsidR="00666E6D" w:rsidRDefault="00000000">
            <w:r>
              <w:rPr>
                <w:rFonts w:ascii="Arial Unicode MS" w:eastAsia="Arial Unicode MS" w:hAnsi="Arial Unicode MS" w:cs="Arial Unicode MS"/>
              </w:rPr>
              <w:t>営業・店頭ヒアリング記録</w:t>
            </w:r>
          </w:p>
        </w:tc>
      </w:tr>
      <w:tr w:rsidR="00666E6D" w14:paraId="1088CD68" w14:textId="77777777">
        <w:trPr>
          <w:trHeight w:val="590"/>
        </w:trPr>
        <w:tc>
          <w:tcPr>
            <w:tcW w:w="4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EA5D7" w14:textId="77777777" w:rsidR="00666E6D" w:rsidRDefault="00000000">
            <w:r>
              <w:rPr>
                <w:rFonts w:ascii="Arial Unicode MS" w:eastAsia="Arial Unicode MS" w:hAnsi="Arial Unicode MS" w:cs="Arial Unicode MS"/>
              </w:rPr>
              <w:t>Reddit投稿</w:t>
            </w:r>
          </w:p>
        </w:tc>
        <w:tc>
          <w:tcPr>
            <w:tcW w:w="4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CDF21" w14:textId="77777777" w:rsidR="00666E6D" w:rsidRDefault="00000000">
            <w:r>
              <w:rPr>
                <w:rFonts w:ascii="Arial Unicode MS" w:eastAsia="Arial Unicode MS" w:hAnsi="Arial Unicode MS" w:cs="Arial Unicode MS"/>
              </w:rPr>
              <w:t>製品情報マスタデータ</w:t>
            </w:r>
          </w:p>
        </w:tc>
      </w:tr>
      <w:tr w:rsidR="00666E6D" w14:paraId="3480F1E4" w14:textId="77777777">
        <w:trPr>
          <w:trHeight w:val="950"/>
        </w:trPr>
        <w:tc>
          <w:tcPr>
            <w:tcW w:w="4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CCF24" w14:textId="77777777" w:rsidR="00666E6D" w:rsidRDefault="00000000">
            <w:r>
              <w:rPr>
                <w:rFonts w:ascii="Arial Unicode MS" w:eastAsia="Arial Unicode MS" w:hAnsi="Arial Unicode MS" w:cs="Arial Unicode MS"/>
              </w:rPr>
              <w:t>他プラットフォーム（順次拡張可能）</w:t>
            </w:r>
          </w:p>
        </w:tc>
        <w:tc>
          <w:tcPr>
            <w:tcW w:w="4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39968" w14:textId="77777777" w:rsidR="00666E6D" w:rsidRDefault="00000000">
            <w:r>
              <w:rPr>
                <w:rFonts w:ascii="Arial Unicode MS" w:eastAsia="Arial Unicode MS" w:hAnsi="Arial Unicode MS" w:cs="Arial Unicode MS"/>
              </w:rPr>
              <w:t>社内各種テキストデータ</w:t>
            </w:r>
          </w:p>
        </w:tc>
      </w:tr>
    </w:tbl>
    <w:p w14:paraId="51CC79C4" w14:textId="77777777" w:rsidR="00666E6D" w:rsidRDefault="00A15F5C">
      <w:r>
        <w:rPr>
          <w:noProof/>
        </w:rPr>
        <w:pict w14:anchorId="6590AC93">
          <v:rect id="_x0000_i1041" alt="" style="width:425.2pt;height:.05pt;mso-width-percent:0;mso-height-percent:0;mso-width-percent:0;mso-height-percent:0" o:hralign="center" o:hrstd="t" o:hr="t" fillcolor="#a0a0a0" stroked="f"/>
        </w:pict>
      </w:r>
    </w:p>
    <w:p w14:paraId="2C68280D" w14:textId="77777777" w:rsidR="00666E6D" w:rsidRDefault="00666E6D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3" w:name="_36kc441xs2hb" w:colFirst="0" w:colLast="0"/>
      <w:bookmarkEnd w:id="3"/>
    </w:p>
    <w:p w14:paraId="32D53804" w14:textId="77777777" w:rsidR="00666E6D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4" w:name="_dmn5754he76v" w:colFirst="0" w:colLast="0"/>
      <w:bookmarkEnd w:id="4"/>
      <w:r>
        <w:rPr>
          <w:rFonts w:ascii="Arial Unicode MS" w:eastAsia="Arial Unicode MS" w:hAnsi="Arial Unicode MS" w:cs="Arial Unicode MS"/>
          <w:b/>
          <w:sz w:val="34"/>
          <w:szCs w:val="34"/>
        </w:rPr>
        <w:t>■ 主な特徴・機能 詳細</w:t>
      </w:r>
    </w:p>
    <w:p w14:paraId="38D2BB42" w14:textId="77777777" w:rsidR="00666E6D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sy6uw0ib7550" w:colFirst="0" w:colLast="0"/>
      <w:bookmarkEnd w:id="5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① データ収集・統合</w:t>
      </w:r>
    </w:p>
    <w:p w14:paraId="0766A999" w14:textId="77777777" w:rsidR="00666E6D" w:rsidRDefault="00000000">
      <w:pPr>
        <w:numPr>
          <w:ilvl w:val="0"/>
          <w:numId w:val="10"/>
        </w:numPr>
        <w:spacing w:before="240"/>
      </w:pPr>
      <w:r>
        <w:rPr>
          <w:rFonts w:ascii="Arial Unicode MS" w:eastAsia="Arial Unicode MS" w:hAnsi="Arial Unicode MS" w:cs="Arial Unicode MS"/>
          <w:b/>
        </w:rPr>
        <w:t>キーワード・ASIN・</w:t>
      </w:r>
      <w:proofErr w:type="spellStart"/>
      <w:r>
        <w:rPr>
          <w:rFonts w:ascii="Arial Unicode MS" w:eastAsia="Arial Unicode MS" w:hAnsi="Arial Unicode MS" w:cs="Arial Unicode MS"/>
          <w:b/>
        </w:rPr>
        <w:t>SellerID</w:t>
      </w:r>
      <w:proofErr w:type="spellEnd"/>
      <w:r>
        <w:rPr>
          <w:rFonts w:ascii="Arial Unicode MS" w:eastAsia="Arial Unicode MS" w:hAnsi="Arial Unicode MS" w:cs="Arial Unicode MS"/>
          <w:b/>
        </w:rPr>
        <w:t>指定による精密収集</w:t>
      </w:r>
      <w:r>
        <w:rPr>
          <w:rFonts w:ascii="Arial Unicode MS" w:eastAsia="Arial Unicode MS" w:hAnsi="Arial Unicode MS" w:cs="Arial Unicode MS"/>
          <w:b/>
        </w:rPr>
        <w:br/>
      </w:r>
      <w:r>
        <w:rPr>
          <w:rFonts w:ascii="Arial Unicode MS" w:eastAsia="Arial Unicode MS" w:hAnsi="Arial Unicode MS" w:cs="Arial Unicode MS"/>
        </w:rPr>
        <w:t>→ 商品別、ブランド別、カテゴリ別に柔軟な収集条件を設定可能</w:t>
      </w:r>
    </w:p>
    <w:p w14:paraId="0885052A" w14:textId="77777777" w:rsidR="00666E6D" w:rsidRDefault="00000000">
      <w:pPr>
        <w:numPr>
          <w:ilvl w:val="0"/>
          <w:numId w:val="10"/>
        </w:numPr>
      </w:pPr>
      <w:r>
        <w:rPr>
          <w:rFonts w:ascii="Arial Unicode MS" w:eastAsia="Arial Unicode MS" w:hAnsi="Arial Unicode MS" w:cs="Arial Unicode MS"/>
          <w:b/>
        </w:rPr>
        <w:t>除外テンプレートによるノイズ削減</w:t>
      </w:r>
      <w:r>
        <w:rPr>
          <w:rFonts w:ascii="Arial Unicode MS" w:eastAsia="Arial Unicode MS" w:hAnsi="Arial Unicode MS" w:cs="Arial Unicode MS"/>
          <w:b/>
        </w:rPr>
        <w:br/>
      </w:r>
      <w:r>
        <w:rPr>
          <w:rFonts w:ascii="Arial Unicode MS" w:eastAsia="Arial Unicode MS" w:hAnsi="Arial Unicode MS" w:cs="Arial Unicode MS"/>
        </w:rPr>
        <w:t>→ 意味のない投稿やリポスト、広告、無関係ワードなどの自動除外機能</w:t>
      </w:r>
    </w:p>
    <w:p w14:paraId="7223C0AC" w14:textId="77777777" w:rsidR="00666E6D" w:rsidRDefault="00000000">
      <w:pPr>
        <w:numPr>
          <w:ilvl w:val="0"/>
          <w:numId w:val="10"/>
        </w:numPr>
        <w:spacing w:after="240"/>
      </w:pPr>
      <w:r>
        <w:rPr>
          <w:rFonts w:ascii="Arial Unicode MS" w:eastAsia="Arial Unicode MS" w:hAnsi="Arial Unicode MS" w:cs="Arial Unicode MS"/>
          <w:b/>
        </w:rPr>
        <w:t>データ取得頻度も自在に設定</w:t>
      </w:r>
      <w:r>
        <w:rPr>
          <w:rFonts w:ascii="Arial Unicode MS" w:eastAsia="Arial Unicode MS" w:hAnsi="Arial Unicode MS" w:cs="Arial Unicode MS"/>
          <w:b/>
        </w:rPr>
        <w:br/>
      </w:r>
      <w:r>
        <w:rPr>
          <w:rFonts w:ascii="Arial Unicode MS" w:eastAsia="Arial Unicode MS" w:hAnsi="Arial Unicode MS" w:cs="Arial Unicode MS"/>
        </w:rPr>
        <w:t>→ 毎日・毎週・毎月など、ニーズに合わせたデータ更新スケジュール</w:t>
      </w:r>
    </w:p>
    <w:p w14:paraId="60A36AF6" w14:textId="77777777" w:rsidR="00666E6D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skzi4jmzms5k" w:colFirst="0" w:colLast="0"/>
      <w:bookmarkEnd w:id="6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② AIチャットによる自由分析</w:t>
      </w:r>
    </w:p>
    <w:p w14:paraId="784B4F88" w14:textId="77777777" w:rsidR="00666E6D" w:rsidRDefault="00000000">
      <w:pPr>
        <w:numPr>
          <w:ilvl w:val="0"/>
          <w:numId w:val="9"/>
        </w:numPr>
        <w:spacing w:before="240"/>
      </w:pPr>
      <w:r>
        <w:rPr>
          <w:rFonts w:ascii="Arial Unicode MS" w:eastAsia="Arial Unicode MS" w:hAnsi="Arial Unicode MS" w:cs="Arial Unicode MS"/>
          <w:b/>
        </w:rPr>
        <w:t>自然言語の質問でAIに直接問いかけ可能</w:t>
      </w:r>
    </w:p>
    <w:p w14:paraId="7C371162" w14:textId="77777777" w:rsidR="00666E6D" w:rsidRDefault="00000000">
      <w:pPr>
        <w:numPr>
          <w:ilvl w:val="0"/>
          <w:numId w:val="9"/>
        </w:numPr>
      </w:pPr>
      <w:r>
        <w:rPr>
          <w:rFonts w:ascii="Arial Unicode MS" w:eastAsia="Arial Unicode MS" w:hAnsi="Arial Unicode MS" w:cs="Arial Unicode MS"/>
          <w:b/>
        </w:rPr>
        <w:t>プロンプト自動生成機能</w:t>
      </w:r>
      <w:r>
        <w:rPr>
          <w:rFonts w:ascii="Arial Unicode MS" w:eastAsia="Arial Unicode MS" w:hAnsi="Arial Unicode MS" w:cs="Arial Unicode MS"/>
          <w:b/>
        </w:rPr>
        <w:br/>
      </w:r>
      <w:r>
        <w:rPr>
          <w:rFonts w:ascii="Arial Unicode MS" w:eastAsia="Arial Unicode MS" w:hAnsi="Arial Unicode MS" w:cs="Arial Unicode MS"/>
        </w:rPr>
        <w:t>→ 初回起動時に有効な分析テーマを自動提案</w:t>
      </w:r>
    </w:p>
    <w:p w14:paraId="67A2DBE7" w14:textId="77777777" w:rsidR="00666E6D" w:rsidRDefault="00000000">
      <w:pPr>
        <w:numPr>
          <w:ilvl w:val="0"/>
          <w:numId w:val="9"/>
        </w:numPr>
      </w:pPr>
      <w:r>
        <w:rPr>
          <w:rFonts w:ascii="Arial Unicode MS" w:eastAsia="Arial Unicode MS" w:hAnsi="Arial Unicode MS" w:cs="Arial Unicode MS"/>
          <w:b/>
        </w:rPr>
        <w:lastRenderedPageBreak/>
        <w:t>分析履歴保存・社内共有</w:t>
      </w:r>
      <w:r>
        <w:rPr>
          <w:rFonts w:ascii="Arial Unicode MS" w:eastAsia="Arial Unicode MS" w:hAnsi="Arial Unicode MS" w:cs="Arial Unicode MS"/>
          <w:b/>
        </w:rPr>
        <w:br/>
      </w:r>
      <w:r>
        <w:rPr>
          <w:rFonts w:ascii="Arial Unicode MS" w:eastAsia="Arial Unicode MS" w:hAnsi="Arial Unicode MS" w:cs="Arial Unicode MS"/>
        </w:rPr>
        <w:t>→ 履歴管理・共有リンク発行・PDF出力対応</w:t>
      </w:r>
    </w:p>
    <w:p w14:paraId="6DDB1E22" w14:textId="77777777" w:rsidR="00666E6D" w:rsidRDefault="00000000">
      <w:pPr>
        <w:numPr>
          <w:ilvl w:val="0"/>
          <w:numId w:val="9"/>
        </w:numPr>
        <w:spacing w:after="240"/>
      </w:pPr>
      <w:r>
        <w:rPr>
          <w:rFonts w:ascii="Arial Unicode MS" w:eastAsia="Arial Unicode MS" w:hAnsi="Arial Unicode MS" w:cs="Arial Unicode MS"/>
          <w:b/>
        </w:rPr>
        <w:t>定期自動レポート</w:t>
      </w:r>
      <w:r>
        <w:rPr>
          <w:rFonts w:ascii="Arial Unicode MS" w:eastAsia="Arial Unicode MS" w:hAnsi="Arial Unicode MS" w:cs="Arial Unicode MS"/>
          <w:b/>
        </w:rPr>
        <w:br/>
      </w:r>
      <w:r>
        <w:rPr>
          <w:rFonts w:ascii="Arial Unicode MS" w:eastAsia="Arial Unicode MS" w:hAnsi="Arial Unicode MS" w:cs="Arial Unicode MS"/>
        </w:rPr>
        <w:t>→ 指定頻度で定期レポート生成、継続モニタリングにも最適</w:t>
      </w:r>
    </w:p>
    <w:p w14:paraId="0A1FE9CD" w14:textId="77777777" w:rsidR="00666E6D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ecqxtvxswz55" w:colFirst="0" w:colLast="0"/>
      <w:bookmarkEnd w:id="7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③ インサイト自動可視化（Discovery Hub）</w:t>
      </w:r>
    </w:p>
    <w:p w14:paraId="05592316" w14:textId="77777777" w:rsidR="00666E6D" w:rsidRDefault="00000000">
      <w:pPr>
        <w:numPr>
          <w:ilvl w:val="0"/>
          <w:numId w:val="3"/>
        </w:numPr>
        <w:spacing w:before="240"/>
      </w:pPr>
      <w:r>
        <w:rPr>
          <w:rFonts w:ascii="Arial Unicode MS" w:eastAsia="Arial Unicode MS" w:hAnsi="Arial Unicode MS" w:cs="Arial Unicode MS"/>
          <w:b/>
        </w:rPr>
        <w:t>Popular（話題性）</w:t>
      </w:r>
      <w:r>
        <w:rPr>
          <w:rFonts w:ascii="Arial Unicode MS" w:eastAsia="Arial Unicode MS" w:hAnsi="Arial Unicode MS" w:cs="Arial Unicode MS"/>
          <w:b/>
        </w:rPr>
        <w:br/>
      </w:r>
      <w:r>
        <w:rPr>
          <w:rFonts w:ascii="Arial Unicode MS" w:eastAsia="Arial Unicode MS" w:hAnsi="Arial Unicode MS" w:cs="Arial Unicode MS"/>
        </w:rPr>
        <w:t>→ エンゲージメント率を考慮し、注目テーマを抽出・スコアリング</w:t>
      </w:r>
    </w:p>
    <w:p w14:paraId="47A3ACA7" w14:textId="77777777" w:rsidR="00666E6D" w:rsidRDefault="00000000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  <w:b/>
        </w:rPr>
        <w:t>Issue（課題・不満）</w:t>
      </w:r>
      <w:r>
        <w:rPr>
          <w:rFonts w:ascii="Arial Unicode MS" w:eastAsia="Arial Unicode MS" w:hAnsi="Arial Unicode MS" w:cs="Arial Unicode MS"/>
          <w:b/>
        </w:rPr>
        <w:br/>
      </w:r>
      <w:r>
        <w:rPr>
          <w:rFonts w:ascii="Arial Unicode MS" w:eastAsia="Arial Unicode MS" w:hAnsi="Arial Unicode MS" w:cs="Arial Unicode MS"/>
        </w:rPr>
        <w:t>→ 問題提起・不満表現を自動検出し、優先課題を整理</w:t>
      </w:r>
    </w:p>
    <w:p w14:paraId="6D235C34" w14:textId="77777777" w:rsidR="00666E6D" w:rsidRDefault="00000000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  <w:b/>
        </w:rPr>
        <w:t>Frequency（登場頻度）</w:t>
      </w:r>
      <w:r>
        <w:rPr>
          <w:rFonts w:ascii="Arial Unicode MS" w:eastAsia="Arial Unicode MS" w:hAnsi="Arial Unicode MS" w:cs="Arial Unicode MS"/>
          <w:b/>
        </w:rPr>
        <w:br/>
      </w:r>
      <w:r>
        <w:rPr>
          <w:rFonts w:ascii="Arial Unicode MS" w:eastAsia="Arial Unicode MS" w:hAnsi="Arial Unicode MS" w:cs="Arial Unicode MS"/>
        </w:rPr>
        <w:t>→ 話題の登場回数によるトレンド可視化</w:t>
      </w:r>
    </w:p>
    <w:p w14:paraId="0095396B" w14:textId="77777777" w:rsidR="00666E6D" w:rsidRDefault="00000000">
      <w:pPr>
        <w:numPr>
          <w:ilvl w:val="0"/>
          <w:numId w:val="3"/>
        </w:numPr>
        <w:spacing w:after="240"/>
      </w:pPr>
      <w:r>
        <w:rPr>
          <w:rFonts w:ascii="Arial Unicode MS" w:eastAsia="Arial Unicode MS" w:hAnsi="Arial Unicode MS" w:cs="Arial Unicode MS"/>
          <w:b/>
        </w:rPr>
        <w:t>Positive/Negative比率分析</w:t>
      </w:r>
      <w:r>
        <w:rPr>
          <w:rFonts w:ascii="Arial Unicode MS" w:eastAsia="Arial Unicode MS" w:hAnsi="Arial Unicode MS" w:cs="Arial Unicode MS"/>
          <w:b/>
        </w:rPr>
        <w:br/>
      </w:r>
      <w:r>
        <w:rPr>
          <w:rFonts w:ascii="Arial Unicode MS" w:eastAsia="Arial Unicode MS" w:hAnsi="Arial Unicode MS" w:cs="Arial Unicode MS"/>
        </w:rPr>
        <w:t>→ 各キーワード・時系列におけるポジネガ比率推移を表示</w:t>
      </w:r>
    </w:p>
    <w:p w14:paraId="77C88161" w14:textId="77777777" w:rsidR="00666E6D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7ckautjvhse3" w:colFirst="0" w:colLast="0"/>
      <w:bookmarkEnd w:id="8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④ ユニークインサイト抽出（Inspire機能）</w:t>
      </w:r>
    </w:p>
    <w:p w14:paraId="62185954" w14:textId="77777777" w:rsidR="00666E6D" w:rsidRDefault="00000000">
      <w:pPr>
        <w:numPr>
          <w:ilvl w:val="0"/>
          <w:numId w:val="6"/>
        </w:numPr>
        <w:spacing w:before="240" w:after="240"/>
      </w:pPr>
      <w:r>
        <w:rPr>
          <w:rFonts w:ascii="Arial Unicode MS" w:eastAsia="Arial Unicode MS" w:hAnsi="Arial Unicode MS" w:cs="Arial Unicode MS"/>
          <w:b/>
        </w:rPr>
        <w:t>AIスコアリングによる重要意見抽出</w:t>
      </w:r>
      <w:r>
        <w:rPr>
          <w:rFonts w:ascii="Arial Unicode MS" w:eastAsia="Arial Unicode MS" w:hAnsi="Arial Unicode MS" w:cs="Arial Unicode MS"/>
          <w:b/>
        </w:rPr>
        <w:br/>
      </w:r>
      <w:r>
        <w:rPr>
          <w:rFonts w:ascii="Arial Unicode MS" w:eastAsia="Arial Unicode MS" w:hAnsi="Arial Unicode MS" w:cs="Arial Unicode MS"/>
        </w:rPr>
        <w:t>→ 少数派だが光るアイデア・提案・示唆を自動抽出</w:t>
      </w:r>
      <w:r>
        <w:rPr>
          <w:rFonts w:ascii="Arial Unicode MS" w:eastAsia="Arial Unicode MS" w:hAnsi="Arial Unicode MS" w:cs="Arial Unicode MS"/>
        </w:rPr>
        <w:br/>
        <w:t>→ 新商品開発・改善施策の着想源に活用可能</w:t>
      </w:r>
    </w:p>
    <w:p w14:paraId="5B27D0E4" w14:textId="77777777" w:rsidR="00666E6D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lf4zzva7h9qe" w:colFirst="0" w:colLast="0"/>
      <w:bookmarkEnd w:id="9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⑤ 複数ソース比較分析（Cross Source Analysis）</w:t>
      </w:r>
    </w:p>
    <w:p w14:paraId="2185B1D1" w14:textId="77777777" w:rsidR="00666E6D" w:rsidRDefault="00000000">
      <w:pPr>
        <w:numPr>
          <w:ilvl w:val="0"/>
          <w:numId w:val="2"/>
        </w:numPr>
        <w:spacing w:before="240" w:after="240"/>
      </w:pPr>
      <w:r>
        <w:rPr>
          <w:rFonts w:ascii="Arial Unicode MS" w:eastAsia="Arial Unicode MS" w:hAnsi="Arial Unicode MS" w:cs="Arial Unicode MS"/>
          <w:b/>
        </w:rPr>
        <w:t>SNS vs ECレビュー vs アンケートの横断比較</w:t>
      </w:r>
      <w:r>
        <w:rPr>
          <w:rFonts w:ascii="Arial Unicode MS" w:eastAsia="Arial Unicode MS" w:hAnsi="Arial Unicode MS" w:cs="Arial Unicode MS"/>
          <w:b/>
        </w:rPr>
        <w:br/>
      </w:r>
      <w:r>
        <w:rPr>
          <w:rFonts w:ascii="Arial Unicode MS" w:eastAsia="Arial Unicode MS" w:hAnsi="Arial Unicode MS" w:cs="Arial Unicode MS"/>
        </w:rPr>
        <w:t xml:space="preserve">→ </w:t>
      </w:r>
      <w:proofErr w:type="gramStart"/>
      <w:r>
        <w:rPr>
          <w:rFonts w:ascii="Arial Unicode MS" w:eastAsia="Arial Unicode MS" w:hAnsi="Arial Unicode MS" w:cs="Arial Unicode MS"/>
        </w:rPr>
        <w:t>各</w:t>
      </w:r>
      <w:proofErr w:type="gramEnd"/>
      <w:r>
        <w:rPr>
          <w:rFonts w:ascii="Arial Unicode MS" w:eastAsia="Arial Unicode MS" w:hAnsi="Arial Unicode MS" w:cs="Arial Unicode MS"/>
        </w:rPr>
        <w:t>チャネル</w:t>
      </w:r>
      <w:proofErr w:type="gramStart"/>
      <w:r>
        <w:rPr>
          <w:rFonts w:ascii="Arial Unicode MS" w:eastAsia="Arial Unicode MS" w:hAnsi="Arial Unicode MS" w:cs="Arial Unicode MS"/>
        </w:rPr>
        <w:t>ごと</w:t>
      </w:r>
      <w:proofErr w:type="gramEnd"/>
      <w:r>
        <w:rPr>
          <w:rFonts w:ascii="Arial Unicode MS" w:eastAsia="Arial Unicode MS" w:hAnsi="Arial Unicode MS" w:cs="Arial Unicode MS"/>
        </w:rPr>
        <w:t>の傾向差分を自動可視化</w:t>
      </w:r>
      <w:r>
        <w:rPr>
          <w:rFonts w:ascii="Arial Unicode MS" w:eastAsia="Arial Unicode MS" w:hAnsi="Arial Unicode MS" w:cs="Arial Unicode MS"/>
        </w:rPr>
        <w:br/>
        <w:t>→ 旧モデル vs 新モデル比較、海外 vs 国内比較にも活用可能</w:t>
      </w:r>
    </w:p>
    <w:p w14:paraId="2103637D" w14:textId="77777777" w:rsidR="00666E6D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sko0ntkmx8mk" w:colFirst="0" w:colLast="0"/>
      <w:bookmarkEnd w:id="10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⑥ 炎上・リスクアラート</w:t>
      </w:r>
    </w:p>
    <w:p w14:paraId="1A0C6D9B" w14:textId="77777777" w:rsidR="00666E6D" w:rsidRDefault="00000000">
      <w:pPr>
        <w:numPr>
          <w:ilvl w:val="0"/>
          <w:numId w:val="1"/>
        </w:numPr>
        <w:spacing w:before="240"/>
      </w:pPr>
      <w:r>
        <w:rPr>
          <w:rFonts w:ascii="Arial Unicode MS" w:eastAsia="Arial Unicode MS" w:hAnsi="Arial Unicode MS" w:cs="Arial Unicode MS"/>
          <w:b/>
        </w:rPr>
        <w:t>急激なネガティブ増加・感情変化を自動検出</w:t>
      </w:r>
    </w:p>
    <w:p w14:paraId="69D599D0" w14:textId="77777777" w:rsidR="00666E6D" w:rsidRDefault="00000000">
      <w:pPr>
        <w:numPr>
          <w:ilvl w:val="0"/>
          <w:numId w:val="1"/>
        </w:numPr>
        <w:spacing w:after="240"/>
      </w:pPr>
      <w:r>
        <w:rPr>
          <w:rFonts w:ascii="Arial Unicode MS" w:eastAsia="Arial Unicode MS" w:hAnsi="Arial Unicode MS" w:cs="Arial Unicode MS"/>
          <w:b/>
        </w:rPr>
        <w:t>アラート通知機能により早期対応を支援</w:t>
      </w:r>
    </w:p>
    <w:p w14:paraId="427ABDD8" w14:textId="77777777" w:rsidR="00666E6D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t47l7m3nlqsy" w:colFirst="0" w:colLast="0"/>
      <w:bookmarkEnd w:id="11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lastRenderedPageBreak/>
        <w:t>⑦ 柔軟な組織管理・マルチワークスペース</w:t>
      </w:r>
    </w:p>
    <w:p w14:paraId="79D1D5EA" w14:textId="77777777" w:rsidR="00666E6D" w:rsidRDefault="00000000">
      <w:pPr>
        <w:numPr>
          <w:ilvl w:val="0"/>
          <w:numId w:val="4"/>
        </w:numPr>
        <w:spacing w:before="240"/>
      </w:pPr>
      <w:r>
        <w:rPr>
          <w:rFonts w:ascii="Arial Unicode MS" w:eastAsia="Arial Unicode MS" w:hAnsi="Arial Unicode MS" w:cs="Arial Unicode MS"/>
          <w:b/>
        </w:rPr>
        <w:t>部門・プロジェクト別に専用分析環境を構築可能</w:t>
      </w:r>
    </w:p>
    <w:p w14:paraId="02087908" w14:textId="77777777" w:rsidR="00666E6D" w:rsidRDefault="00000000">
      <w:pPr>
        <w:numPr>
          <w:ilvl w:val="0"/>
          <w:numId w:val="4"/>
        </w:numPr>
        <w:rPr>
          <w:b/>
        </w:rPr>
      </w:pPr>
      <w:r>
        <w:rPr>
          <w:rFonts w:ascii="Arial Unicode MS" w:eastAsia="Arial Unicode MS" w:hAnsi="Arial Unicode MS" w:cs="Arial Unicode MS"/>
          <w:b/>
        </w:rPr>
        <w:t>社内の多数部門、Useケースごとにワークスペースを構築し全社で利用可能</w:t>
      </w:r>
    </w:p>
    <w:p w14:paraId="1A17E786" w14:textId="77777777" w:rsidR="00666E6D" w:rsidRDefault="00000000">
      <w:pPr>
        <w:numPr>
          <w:ilvl w:val="0"/>
          <w:numId w:val="4"/>
        </w:numPr>
      </w:pPr>
      <w:r>
        <w:rPr>
          <w:rFonts w:ascii="Arial Unicode MS" w:eastAsia="Arial Unicode MS" w:hAnsi="Arial Unicode MS" w:cs="Arial Unicode MS"/>
          <w:b/>
        </w:rPr>
        <w:t>ユーザー権限設定</w:t>
      </w:r>
    </w:p>
    <w:p w14:paraId="2219BB54" w14:textId="77777777" w:rsidR="00666E6D" w:rsidRDefault="00000000">
      <w:pPr>
        <w:numPr>
          <w:ilvl w:val="1"/>
          <w:numId w:val="4"/>
        </w:numPr>
      </w:pPr>
      <w:r>
        <w:rPr>
          <w:rFonts w:ascii="Arial Unicode MS" w:eastAsia="Arial Unicode MS" w:hAnsi="Arial Unicode MS" w:cs="Arial Unicode MS"/>
        </w:rPr>
        <w:t>Owner / Admin / Userの3階層権限</w:t>
      </w:r>
    </w:p>
    <w:p w14:paraId="5034401C" w14:textId="77777777" w:rsidR="00666E6D" w:rsidRDefault="00000000">
      <w:pPr>
        <w:numPr>
          <w:ilvl w:val="1"/>
          <w:numId w:val="4"/>
        </w:numPr>
        <w:spacing w:after="240"/>
      </w:pPr>
      <w:r>
        <w:rPr>
          <w:rFonts w:ascii="Arial Unicode MS" w:eastAsia="Arial Unicode MS" w:hAnsi="Arial Unicode MS" w:cs="Arial Unicode MS"/>
        </w:rPr>
        <w:t>SaaS型</w:t>
      </w:r>
      <w:proofErr w:type="gramStart"/>
      <w:r>
        <w:rPr>
          <w:rFonts w:ascii="Arial Unicode MS" w:eastAsia="Arial Unicode MS" w:hAnsi="Arial Unicode MS" w:cs="Arial Unicode MS"/>
        </w:rPr>
        <w:t>で</w:t>
      </w:r>
      <w:proofErr w:type="gramEnd"/>
      <w:r>
        <w:rPr>
          <w:rFonts w:ascii="Arial Unicode MS" w:eastAsia="Arial Unicode MS" w:hAnsi="Arial Unicode MS" w:cs="Arial Unicode MS"/>
        </w:rPr>
        <w:t>社内複数部署</w:t>
      </w:r>
      <w:proofErr w:type="gramStart"/>
      <w:r>
        <w:rPr>
          <w:rFonts w:ascii="Arial Unicode MS" w:eastAsia="Arial Unicode MS" w:hAnsi="Arial Unicode MS" w:cs="Arial Unicode MS"/>
        </w:rPr>
        <w:t>で</w:t>
      </w:r>
      <w:proofErr w:type="gramEnd"/>
      <w:r>
        <w:rPr>
          <w:rFonts w:ascii="Arial Unicode MS" w:eastAsia="Arial Unicode MS" w:hAnsi="Arial Unicode MS" w:cs="Arial Unicode MS"/>
        </w:rPr>
        <w:t>安全に利用可能</w:t>
      </w:r>
    </w:p>
    <w:p w14:paraId="7F8C4DA8" w14:textId="77777777" w:rsidR="00666E6D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7tn45lkht8ua" w:colFirst="0" w:colLast="0"/>
      <w:bookmarkEnd w:id="12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⑧ 多言語・カスタマイズ対応</w:t>
      </w:r>
    </w:p>
    <w:p w14:paraId="448C1DEB" w14:textId="77777777" w:rsidR="00666E6D" w:rsidRDefault="00000000">
      <w:pPr>
        <w:numPr>
          <w:ilvl w:val="0"/>
          <w:numId w:val="8"/>
        </w:numPr>
        <w:spacing w:before="240"/>
      </w:pPr>
      <w:r>
        <w:rPr>
          <w:rFonts w:ascii="Arial Unicode MS" w:eastAsia="Arial Unicode MS" w:hAnsi="Arial Unicode MS" w:cs="Arial Unicode MS"/>
          <w:b/>
        </w:rPr>
        <w:t>日本語・英語完全対応</w:t>
      </w:r>
    </w:p>
    <w:p w14:paraId="4E648BD3" w14:textId="77777777" w:rsidR="00666E6D" w:rsidRDefault="00000000">
      <w:pPr>
        <w:numPr>
          <w:ilvl w:val="0"/>
          <w:numId w:val="8"/>
        </w:numPr>
      </w:pPr>
      <w:r>
        <w:rPr>
          <w:rFonts w:ascii="Arial Unicode MS" w:eastAsia="Arial Unicode MS" w:hAnsi="Arial Unicode MS" w:cs="Arial Unicode MS"/>
          <w:b/>
        </w:rPr>
        <w:t>カスタム用語辞書で社内専門用語を反映可能</w:t>
      </w:r>
    </w:p>
    <w:p w14:paraId="0254F420" w14:textId="77777777" w:rsidR="00666E6D" w:rsidRDefault="00000000">
      <w:pPr>
        <w:numPr>
          <w:ilvl w:val="0"/>
          <w:numId w:val="8"/>
        </w:numPr>
        <w:spacing w:after="240"/>
      </w:pPr>
      <w:r>
        <w:rPr>
          <w:rFonts w:ascii="Arial Unicode MS" w:eastAsia="Arial Unicode MS" w:hAnsi="Arial Unicode MS" w:cs="Arial Unicode MS"/>
          <w:b/>
        </w:rPr>
        <w:t>今後多言語（中国語・韓国語等）対応も計画中</w:t>
      </w:r>
    </w:p>
    <w:p w14:paraId="10261445" w14:textId="77777777" w:rsidR="00666E6D" w:rsidRDefault="00A15F5C">
      <w:r>
        <w:rPr>
          <w:noProof/>
        </w:rPr>
        <w:pict w14:anchorId="0A6C6F24">
          <v:rect id="_x0000_i1040" alt="" style="width:425.2pt;height:.05pt;mso-width-percent:0;mso-height-percent:0;mso-width-percent:0;mso-height-percent:0" o:hralign="center" o:hrstd="t" o:hr="t" fillcolor="#a0a0a0" stroked="f"/>
        </w:pict>
      </w:r>
    </w:p>
    <w:p w14:paraId="1FE447BA" w14:textId="77777777" w:rsidR="00666E6D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13" w:name="_t2lhpcfonxik" w:colFirst="0" w:colLast="0"/>
      <w:bookmarkEnd w:id="13"/>
      <w:r>
        <w:rPr>
          <w:rFonts w:ascii="Arial Unicode MS" w:eastAsia="Arial Unicode MS" w:hAnsi="Arial Unicode MS" w:cs="Arial Unicode MS"/>
          <w:b/>
          <w:sz w:val="34"/>
          <w:szCs w:val="34"/>
        </w:rPr>
        <w:t>■ 活用シーン例（商品開発向け）</w:t>
      </w:r>
    </w:p>
    <w:tbl>
      <w:tblPr>
        <w:tblStyle w:val="a6"/>
        <w:tblW w:w="76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2630"/>
        <w:gridCol w:w="5030"/>
      </w:tblGrid>
      <w:tr w:rsidR="00666E6D" w14:paraId="25E0D64C" w14:textId="77777777">
        <w:trPr>
          <w:trHeight w:val="590"/>
        </w:trPr>
        <w:tc>
          <w:tcPr>
            <w:tcW w:w="2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07EF1" w14:textId="77777777" w:rsidR="00666E6D" w:rsidRDefault="00000000">
            <w:pPr>
              <w:jc w:val="center"/>
            </w:pPr>
            <w:r>
              <w:rPr>
                <w:rFonts w:ascii="Arial Unicode MS" w:eastAsia="Arial Unicode MS" w:hAnsi="Arial Unicode MS" w:cs="Arial Unicode MS"/>
                <w:b/>
              </w:rPr>
              <w:t>活用シーン</w:t>
            </w:r>
          </w:p>
        </w:tc>
        <w:tc>
          <w:tcPr>
            <w:tcW w:w="5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2AB43" w14:textId="77777777" w:rsidR="00666E6D" w:rsidRDefault="00000000">
            <w:pPr>
              <w:jc w:val="center"/>
            </w:pPr>
            <w:r>
              <w:rPr>
                <w:rFonts w:ascii="Arial Unicode MS" w:eastAsia="Arial Unicode MS" w:hAnsi="Arial Unicode MS" w:cs="Arial Unicode MS"/>
                <w:b/>
              </w:rPr>
              <w:t>内容</w:t>
            </w:r>
          </w:p>
        </w:tc>
      </w:tr>
      <w:tr w:rsidR="00666E6D" w14:paraId="6D68920A" w14:textId="77777777">
        <w:trPr>
          <w:trHeight w:val="590"/>
        </w:trPr>
        <w:tc>
          <w:tcPr>
            <w:tcW w:w="2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9FAD9" w14:textId="77777777" w:rsidR="00666E6D" w:rsidRDefault="00000000">
            <w:r>
              <w:rPr>
                <w:rFonts w:ascii="Arial Unicode MS" w:eastAsia="Arial Unicode MS" w:hAnsi="Arial Unicode MS" w:cs="Arial Unicode MS"/>
              </w:rPr>
              <w:t>新商品企画時</w:t>
            </w:r>
          </w:p>
        </w:tc>
        <w:tc>
          <w:tcPr>
            <w:tcW w:w="5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93D7B" w14:textId="77777777" w:rsidR="00666E6D" w:rsidRDefault="00000000">
            <w:r>
              <w:rPr>
                <w:rFonts w:ascii="Arial Unicode MS" w:eastAsia="Arial Unicode MS" w:hAnsi="Arial Unicode MS" w:cs="Arial Unicode MS"/>
              </w:rPr>
              <w:t>潜在ニーズ・期待・不満を洗い出し仮説形成</w:t>
            </w:r>
          </w:p>
        </w:tc>
      </w:tr>
      <w:tr w:rsidR="00666E6D" w14:paraId="710364FA" w14:textId="77777777">
        <w:trPr>
          <w:trHeight w:val="590"/>
        </w:trPr>
        <w:tc>
          <w:tcPr>
            <w:tcW w:w="2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77B4C" w14:textId="77777777" w:rsidR="00666E6D" w:rsidRDefault="00000000">
            <w:r>
              <w:rPr>
                <w:rFonts w:ascii="Arial Unicode MS" w:eastAsia="Arial Unicode MS" w:hAnsi="Arial Unicode MS" w:cs="Arial Unicode MS"/>
              </w:rPr>
              <w:t>改良検討時</w:t>
            </w:r>
          </w:p>
        </w:tc>
        <w:tc>
          <w:tcPr>
            <w:tcW w:w="5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20195" w14:textId="77777777" w:rsidR="00666E6D" w:rsidRDefault="00000000">
            <w:r>
              <w:rPr>
                <w:rFonts w:ascii="Arial Unicode MS" w:eastAsia="Arial Unicode MS" w:hAnsi="Arial Unicode MS" w:cs="Arial Unicode MS"/>
              </w:rPr>
              <w:t>既存商品の評価・課題・改善要望の抽出</w:t>
            </w:r>
          </w:p>
        </w:tc>
      </w:tr>
      <w:tr w:rsidR="00666E6D" w14:paraId="7218BB82" w14:textId="77777777">
        <w:trPr>
          <w:trHeight w:val="590"/>
        </w:trPr>
        <w:tc>
          <w:tcPr>
            <w:tcW w:w="2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5BF56" w14:textId="77777777" w:rsidR="00666E6D" w:rsidRDefault="00000000">
            <w:r>
              <w:rPr>
                <w:rFonts w:ascii="Arial Unicode MS" w:eastAsia="Arial Unicode MS" w:hAnsi="Arial Unicode MS" w:cs="Arial Unicode MS"/>
              </w:rPr>
              <w:t>競合比較</w:t>
            </w:r>
          </w:p>
        </w:tc>
        <w:tc>
          <w:tcPr>
            <w:tcW w:w="5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A0B1A" w14:textId="77777777" w:rsidR="00666E6D" w:rsidRDefault="00000000">
            <w:r>
              <w:rPr>
                <w:rFonts w:ascii="Arial Unicode MS" w:eastAsia="Arial Unicode MS" w:hAnsi="Arial Unicode MS" w:cs="Arial Unicode MS"/>
              </w:rPr>
              <w:t>自社商品と競合品の比較評価</w:t>
            </w:r>
          </w:p>
        </w:tc>
      </w:tr>
      <w:tr w:rsidR="00666E6D" w14:paraId="2D784365" w14:textId="77777777">
        <w:trPr>
          <w:trHeight w:val="590"/>
        </w:trPr>
        <w:tc>
          <w:tcPr>
            <w:tcW w:w="2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E6CFA" w14:textId="77777777" w:rsidR="00666E6D" w:rsidRDefault="00000000">
            <w:r>
              <w:rPr>
                <w:rFonts w:ascii="Arial Unicode MS" w:eastAsia="Arial Unicode MS" w:hAnsi="Arial Unicode MS" w:cs="Arial Unicode MS"/>
              </w:rPr>
              <w:t>キャンペーン後分析</w:t>
            </w:r>
          </w:p>
        </w:tc>
        <w:tc>
          <w:tcPr>
            <w:tcW w:w="5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78B50" w14:textId="77777777" w:rsidR="00666E6D" w:rsidRDefault="00000000">
            <w:r>
              <w:rPr>
                <w:rFonts w:ascii="Arial Unicode MS" w:eastAsia="Arial Unicode MS" w:hAnsi="Arial Unicode MS" w:cs="Arial Unicode MS"/>
              </w:rPr>
              <w:t>施策実施後の反応・評判を即時可視化</w:t>
            </w:r>
          </w:p>
        </w:tc>
      </w:tr>
      <w:tr w:rsidR="00666E6D" w14:paraId="2F66FF08" w14:textId="77777777">
        <w:trPr>
          <w:trHeight w:val="590"/>
        </w:trPr>
        <w:tc>
          <w:tcPr>
            <w:tcW w:w="2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E5088" w14:textId="77777777" w:rsidR="00666E6D" w:rsidRDefault="00000000">
            <w:r>
              <w:rPr>
                <w:rFonts w:ascii="Arial Unicode MS" w:eastAsia="Arial Unicode MS" w:hAnsi="Arial Unicode MS" w:cs="Arial Unicode MS"/>
              </w:rPr>
              <w:t>グローバル展開前分析</w:t>
            </w:r>
          </w:p>
        </w:tc>
        <w:tc>
          <w:tcPr>
            <w:tcW w:w="5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45F41" w14:textId="77777777" w:rsidR="00666E6D" w:rsidRDefault="00000000">
            <w:r>
              <w:rPr>
                <w:rFonts w:ascii="Arial Unicode MS" w:eastAsia="Arial Unicode MS" w:hAnsi="Arial Unicode MS" w:cs="Arial Unicode MS"/>
              </w:rPr>
              <w:t>海外市場の声を事前収集し施策立案に活用</w:t>
            </w:r>
          </w:p>
        </w:tc>
      </w:tr>
    </w:tbl>
    <w:p w14:paraId="1D529526" w14:textId="77777777" w:rsidR="00666E6D" w:rsidRDefault="00A15F5C">
      <w:r>
        <w:rPr>
          <w:noProof/>
        </w:rPr>
        <w:pict w14:anchorId="2ED97292">
          <v:rect id="_x0000_i1039" alt="" style="width:425.2pt;height:.05pt;mso-width-percent:0;mso-height-percent:0;mso-width-percent:0;mso-height-percent:0" o:hralign="center" o:hrstd="t" o:hr="t" fillcolor="#a0a0a0" stroked="f"/>
        </w:pict>
      </w:r>
    </w:p>
    <w:p w14:paraId="043091F9" w14:textId="77777777" w:rsidR="00666E6D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14" w:name="_x5acqs4okvc0" w:colFirst="0" w:colLast="0"/>
      <w:bookmarkEnd w:id="14"/>
      <w:r>
        <w:rPr>
          <w:rFonts w:ascii="Arial Unicode MS" w:eastAsia="Arial Unicode MS" w:hAnsi="Arial Unicode MS" w:cs="Arial Unicode MS"/>
          <w:b/>
          <w:sz w:val="34"/>
          <w:szCs w:val="34"/>
        </w:rPr>
        <w:lastRenderedPageBreak/>
        <w:t>■ 導入メリットまとめ</w:t>
      </w:r>
    </w:p>
    <w:p w14:paraId="565CB5A7" w14:textId="77777777" w:rsidR="00666E6D" w:rsidRDefault="00000000">
      <w:pPr>
        <w:numPr>
          <w:ilvl w:val="0"/>
          <w:numId w:val="7"/>
        </w:numPr>
        <w:spacing w:before="240"/>
      </w:pPr>
      <w:r>
        <w:rPr>
          <w:rFonts w:ascii="Arial Unicode MS" w:eastAsia="Arial Unicode MS" w:hAnsi="Arial Unicode MS" w:cs="Arial Unicode MS"/>
        </w:rPr>
        <w:t xml:space="preserve">✅ </w:t>
      </w:r>
      <w:r>
        <w:rPr>
          <w:rFonts w:ascii="Arial Unicode MS" w:eastAsia="Arial Unicode MS" w:hAnsi="Arial Unicode MS" w:cs="Arial Unicode MS"/>
          <w:b/>
        </w:rPr>
        <w:t>分析レポート作成の工数削減（従来の1/5〜1/10）</w:t>
      </w:r>
    </w:p>
    <w:p w14:paraId="3DB1AA59" w14:textId="77777777" w:rsidR="00666E6D" w:rsidRDefault="00000000">
      <w:pPr>
        <w:numPr>
          <w:ilvl w:val="0"/>
          <w:numId w:val="7"/>
        </w:numPr>
      </w:pPr>
      <w:r>
        <w:rPr>
          <w:rFonts w:ascii="Arial Unicode MS" w:eastAsia="Arial Unicode MS" w:hAnsi="Arial Unicode MS" w:cs="Arial Unicode MS"/>
        </w:rPr>
        <w:t xml:space="preserve">✅ </w:t>
      </w:r>
      <w:r>
        <w:rPr>
          <w:rFonts w:ascii="Arial Unicode MS" w:eastAsia="Arial Unicode MS" w:hAnsi="Arial Unicode MS" w:cs="Arial Unicode MS"/>
          <w:b/>
        </w:rPr>
        <w:t>市場・顧客の「今」をリアルタイム把握</w:t>
      </w:r>
    </w:p>
    <w:p w14:paraId="63E0FAA3" w14:textId="77777777" w:rsidR="00666E6D" w:rsidRDefault="00000000">
      <w:pPr>
        <w:numPr>
          <w:ilvl w:val="0"/>
          <w:numId w:val="7"/>
        </w:numPr>
      </w:pPr>
      <w:r>
        <w:rPr>
          <w:rFonts w:ascii="Arial Unicode MS" w:eastAsia="Arial Unicode MS" w:hAnsi="Arial Unicode MS" w:cs="Arial Unicode MS"/>
        </w:rPr>
        <w:t xml:space="preserve">✅ </w:t>
      </w:r>
      <w:r>
        <w:rPr>
          <w:rFonts w:ascii="Arial Unicode MS" w:eastAsia="Arial Unicode MS" w:hAnsi="Arial Unicode MS" w:cs="Arial Unicode MS"/>
          <w:b/>
        </w:rPr>
        <w:t>商品開発初期の仮説作成スピード向上</w:t>
      </w:r>
    </w:p>
    <w:p w14:paraId="48FC250B" w14:textId="77777777" w:rsidR="00666E6D" w:rsidRDefault="00000000">
      <w:pPr>
        <w:numPr>
          <w:ilvl w:val="0"/>
          <w:numId w:val="7"/>
        </w:numPr>
      </w:pPr>
      <w:r>
        <w:rPr>
          <w:rFonts w:ascii="Arial Unicode MS" w:eastAsia="Arial Unicode MS" w:hAnsi="Arial Unicode MS" w:cs="Arial Unicode MS"/>
        </w:rPr>
        <w:t xml:space="preserve">✅ </w:t>
      </w:r>
      <w:r>
        <w:rPr>
          <w:rFonts w:ascii="Arial Unicode MS" w:eastAsia="Arial Unicode MS" w:hAnsi="Arial Unicode MS" w:cs="Arial Unicode MS"/>
          <w:b/>
        </w:rPr>
        <w:t>定性データの構造化によるナレッジ蓄積</w:t>
      </w:r>
    </w:p>
    <w:p w14:paraId="0C25EB12" w14:textId="77777777" w:rsidR="00666E6D" w:rsidRDefault="00000000">
      <w:pPr>
        <w:numPr>
          <w:ilvl w:val="0"/>
          <w:numId w:val="7"/>
        </w:numPr>
        <w:spacing w:after="240"/>
      </w:pPr>
      <w:r>
        <w:rPr>
          <w:rFonts w:ascii="Arial Unicode MS" w:eastAsia="Arial Unicode MS" w:hAnsi="Arial Unicode MS" w:cs="Arial Unicode MS"/>
        </w:rPr>
        <w:t xml:space="preserve">✅ </w:t>
      </w:r>
      <w:r>
        <w:rPr>
          <w:rFonts w:ascii="Arial Unicode MS" w:eastAsia="Arial Unicode MS" w:hAnsi="Arial Unicode MS" w:cs="Arial Unicode MS"/>
          <w:b/>
        </w:rPr>
        <w:t>部門横断の情報共有を促進</w:t>
      </w:r>
    </w:p>
    <w:p w14:paraId="25B7BD60" w14:textId="77777777" w:rsidR="00666E6D" w:rsidRDefault="00A15F5C">
      <w:r>
        <w:rPr>
          <w:noProof/>
        </w:rPr>
        <w:pict w14:anchorId="7A0E0E4B">
          <v:rect id="_x0000_i1038" alt="" style="width:425.2pt;height:.05pt;mso-width-percent:0;mso-height-percent:0;mso-width-percent:0;mso-height-percent:0" o:hralign="center" o:hrstd="t" o:hr="t" fillcolor="#a0a0a0" stroked="f"/>
        </w:pict>
      </w:r>
    </w:p>
    <w:p w14:paraId="14E8C952" w14:textId="77777777" w:rsidR="00666E6D" w:rsidRDefault="00000000">
      <w:pPr>
        <w:spacing w:before="240" w:after="240"/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</w:rPr>
        <w:t xml:space="preserve">「数千・数万件の顧客の声」を </w:t>
      </w:r>
      <w:r>
        <w:rPr>
          <w:rFonts w:ascii="Arial Unicode MS" w:eastAsia="Arial Unicode MS" w:hAnsi="Arial Unicode MS" w:cs="Arial Unicode MS"/>
          <w:b/>
        </w:rPr>
        <w:t>“30秒” で読み解く。</w:t>
      </w:r>
      <w:r>
        <w:rPr>
          <w:rFonts w:ascii="Arial Unicode MS" w:eastAsia="Arial Unicode MS" w:hAnsi="Arial Unicode MS" w:cs="Arial Unicode MS"/>
          <w:b/>
        </w:rPr>
        <w:br/>
        <w:t>商品開発の精度とスピードを革新する新時代のインサイト分析基盤です。</w:t>
      </w:r>
    </w:p>
    <w:p w14:paraId="62CE727E" w14:textId="77777777" w:rsidR="002278AC" w:rsidRDefault="002278AC">
      <w:pPr>
        <w:spacing w:before="240" w:after="240"/>
        <w:rPr>
          <w:rFonts w:ascii="Arial Unicode MS" w:eastAsia="Arial Unicode MS" w:hAnsi="Arial Unicode MS" w:cs="Arial Unicode MS"/>
          <w:b/>
        </w:rPr>
      </w:pPr>
    </w:p>
    <w:p w14:paraId="39EDAFD8" w14:textId="77777777" w:rsidR="002278AC" w:rsidRDefault="002278AC">
      <w:pPr>
        <w:spacing w:before="240" w:after="240"/>
        <w:rPr>
          <w:rFonts w:ascii="Arial Unicode MS" w:eastAsia="Arial Unicode MS" w:hAnsi="Arial Unicode MS" w:cs="Arial Unicode MS"/>
          <w:b/>
        </w:rPr>
      </w:pPr>
    </w:p>
    <w:p w14:paraId="34CD4839" w14:textId="77777777" w:rsidR="002278AC" w:rsidRDefault="002278AC">
      <w:pPr>
        <w:spacing w:before="240" w:after="240"/>
        <w:rPr>
          <w:rFonts w:hint="eastAsia"/>
          <w:b/>
        </w:rPr>
      </w:pPr>
    </w:p>
    <w:p w14:paraId="36DC9AD4" w14:textId="77777777" w:rsidR="002278AC" w:rsidRDefault="002278AC"/>
    <w:p w14:paraId="02877C3C" w14:textId="77777777" w:rsidR="002278AC" w:rsidRDefault="002278AC" w:rsidP="002278AC">
      <w:pPr>
        <w:pStyle w:val="1"/>
        <w:keepNext w:val="0"/>
        <w:keepLines w:val="0"/>
        <w:spacing w:before="480"/>
        <w:rPr>
          <w:b/>
          <w:color w:val="0000FF"/>
          <w:sz w:val="46"/>
          <w:szCs w:val="46"/>
        </w:rPr>
      </w:pPr>
      <w:bookmarkStart w:id="15" w:name="_5lrn4wlsjeet" w:colFirst="0" w:colLast="0"/>
      <w:bookmarkEnd w:id="15"/>
      <w:r>
        <w:rPr>
          <w:rFonts w:ascii="Arial Unicode MS" w:eastAsia="Arial Unicode MS" w:hAnsi="Arial Unicode MS" w:cs="Arial Unicode MS"/>
          <w:b/>
          <w:color w:val="0000FF"/>
          <w:sz w:val="46"/>
          <w:szCs w:val="46"/>
        </w:rPr>
        <w:t>❷AIを活用した【クレーム・品質課題早期発見プラットフォーム】</w:t>
      </w:r>
    </w:p>
    <w:p w14:paraId="22B5AF43" w14:textId="77777777" w:rsidR="002278AC" w:rsidRDefault="002278AC" w:rsidP="002278AC">
      <w:pPr>
        <w:spacing w:before="240" w:after="240"/>
      </w:pPr>
      <w:r>
        <w:rPr>
          <w:rFonts w:ascii="Arial Unicode MS" w:eastAsia="Arial Unicode MS" w:hAnsi="Arial Unicode MS" w:cs="Arial Unicode MS"/>
        </w:rPr>
        <w:t>〜 品質管理部門のための「SNS時代の苦情管理」AIツール 〜</w:t>
      </w:r>
    </w:p>
    <w:p w14:paraId="2F11704A" w14:textId="77777777" w:rsidR="002278AC" w:rsidRDefault="00A15F5C" w:rsidP="002278AC">
      <w:r>
        <w:rPr>
          <w:noProof/>
        </w:rPr>
        <w:pict w14:anchorId="094CABE4">
          <v:rect id="_x0000_i1037" alt="" style="width:425.2pt;height:.05pt;mso-width-percent:0;mso-height-percent:0;mso-width-percent:0;mso-height-percent:0" o:hralign="center" o:hrstd="t" o:hr="t" fillcolor="#a0a0a0" stroked="f"/>
        </w:pict>
      </w:r>
    </w:p>
    <w:p w14:paraId="4B0D9449" w14:textId="77777777" w:rsidR="002278AC" w:rsidRDefault="002278AC" w:rsidP="002278AC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16" w:name="_f96bjbx3b0pp" w:colFirst="0" w:colLast="0"/>
      <w:bookmarkEnd w:id="16"/>
      <w:r>
        <w:rPr>
          <w:rFonts w:ascii="Arial Unicode MS" w:eastAsia="Arial Unicode MS" w:hAnsi="Arial Unicode MS" w:cs="Arial Unicode MS"/>
          <w:b/>
          <w:sz w:val="34"/>
          <w:szCs w:val="34"/>
        </w:rPr>
        <w:t>■ 品質管理の新しい課題</w:t>
      </w:r>
    </w:p>
    <w:p w14:paraId="62FE8058" w14:textId="77777777" w:rsidR="002278AC" w:rsidRDefault="002278AC" w:rsidP="002278AC">
      <w:pPr>
        <w:spacing w:before="240" w:after="240"/>
      </w:pPr>
      <w:r>
        <w:rPr>
          <w:rFonts w:ascii="Arial Unicode MS" w:eastAsia="Arial Unicode MS" w:hAnsi="Arial Unicode MS" w:cs="Arial Unicode MS"/>
        </w:rPr>
        <w:t>現代の消費者は、購入後の不満・不具合・品質に関する声を、SNSやレビューを通じて即座に発信します。</w:t>
      </w:r>
    </w:p>
    <w:p w14:paraId="588EA947" w14:textId="77777777" w:rsidR="002278AC" w:rsidRDefault="002278AC" w:rsidP="002278AC">
      <w:pPr>
        <w:numPr>
          <w:ilvl w:val="0"/>
          <w:numId w:val="18"/>
        </w:numPr>
        <w:spacing w:before="240"/>
      </w:pPr>
      <w:r>
        <w:rPr>
          <w:rFonts w:ascii="Arial Unicode MS" w:eastAsia="Arial Unicode MS" w:hAnsi="Arial Unicode MS" w:cs="Arial Unicode MS"/>
        </w:rPr>
        <w:lastRenderedPageBreak/>
        <w:t>X（旧Twitter）での突発的な投稿</w:t>
      </w:r>
    </w:p>
    <w:p w14:paraId="7400E58D" w14:textId="77777777" w:rsidR="002278AC" w:rsidRDefault="002278AC" w:rsidP="002278AC">
      <w:pPr>
        <w:numPr>
          <w:ilvl w:val="0"/>
          <w:numId w:val="18"/>
        </w:numPr>
      </w:pPr>
      <w:r>
        <w:rPr>
          <w:rFonts w:ascii="Arial Unicode MS" w:eastAsia="Arial Unicode MS" w:hAnsi="Arial Unicode MS" w:cs="Arial Unicode MS"/>
        </w:rPr>
        <w:t>Amazonレビューでの低評価レビュー</w:t>
      </w:r>
    </w:p>
    <w:p w14:paraId="61734D7A" w14:textId="77777777" w:rsidR="002278AC" w:rsidRDefault="002278AC" w:rsidP="002278AC">
      <w:pPr>
        <w:numPr>
          <w:ilvl w:val="0"/>
          <w:numId w:val="18"/>
        </w:numPr>
      </w:pPr>
      <w:r>
        <w:rPr>
          <w:rFonts w:ascii="Arial Unicode MS" w:eastAsia="Arial Unicode MS" w:hAnsi="Arial Unicode MS" w:cs="Arial Unicode MS"/>
        </w:rPr>
        <w:t>YouTubeやRedditでの使用感の公開</w:t>
      </w:r>
    </w:p>
    <w:p w14:paraId="1F7039E2" w14:textId="77777777" w:rsidR="002278AC" w:rsidRDefault="002278AC" w:rsidP="002278AC">
      <w:pPr>
        <w:numPr>
          <w:ilvl w:val="0"/>
          <w:numId w:val="18"/>
        </w:numPr>
        <w:spacing w:after="240"/>
      </w:pPr>
      <w:r>
        <w:rPr>
          <w:rFonts w:ascii="Arial Unicode MS" w:eastAsia="Arial Unicode MS" w:hAnsi="Arial Unicode MS" w:cs="Arial Unicode MS"/>
        </w:rPr>
        <w:t>SNS炎上に繋がる早期兆候</w:t>
      </w:r>
    </w:p>
    <w:p w14:paraId="2F69508B" w14:textId="77777777" w:rsidR="002278AC" w:rsidRDefault="002278AC" w:rsidP="002278AC">
      <w:pPr>
        <w:spacing w:before="240" w:after="240"/>
      </w:pPr>
      <w:r>
        <w:rPr>
          <w:rFonts w:ascii="Arial Unicode MS" w:eastAsia="Arial Unicode MS" w:hAnsi="Arial Unicode MS" w:cs="Arial Unicode MS"/>
        </w:rPr>
        <w:t>こうした</w:t>
      </w:r>
      <w:r>
        <w:rPr>
          <w:rFonts w:ascii="Arial Unicode MS" w:eastAsia="Arial Unicode MS" w:hAnsi="Arial Unicode MS" w:cs="Arial Unicode MS"/>
          <w:b/>
        </w:rPr>
        <w:t>日々大量に発生する「品質に関連する顧客の声」</w:t>
      </w:r>
      <w:r>
        <w:rPr>
          <w:rFonts w:ascii="Arial Unicode MS" w:eastAsia="Arial Unicode MS" w:hAnsi="Arial Unicode MS" w:cs="Arial Unicode MS"/>
        </w:rPr>
        <w:t xml:space="preserve"> を人手で把握・整理・分析し続けるのは、もはや現実的ではありません。</w:t>
      </w:r>
    </w:p>
    <w:p w14:paraId="7643BC3C" w14:textId="77777777" w:rsidR="002278AC" w:rsidRDefault="00A15F5C" w:rsidP="002278AC">
      <w:r>
        <w:rPr>
          <w:noProof/>
        </w:rPr>
        <w:pict w14:anchorId="6B22DAEA">
          <v:rect id="_x0000_i1036" alt="" style="width:425.2pt;height:.05pt;mso-width-percent:0;mso-height-percent:0;mso-width-percent:0;mso-height-percent:0" o:hralign="center" o:hrstd="t" o:hr="t" fillcolor="#a0a0a0" stroked="f"/>
        </w:pict>
      </w:r>
    </w:p>
    <w:p w14:paraId="1F993E8A" w14:textId="77777777" w:rsidR="002278AC" w:rsidRDefault="002278AC" w:rsidP="002278AC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17" w:name="_8tz17vj8y1m9" w:colFirst="0" w:colLast="0"/>
      <w:bookmarkEnd w:id="17"/>
      <w:r>
        <w:rPr>
          <w:rFonts w:ascii="Arial Unicode MS" w:eastAsia="Arial Unicode MS" w:hAnsi="Arial Unicode MS" w:cs="Arial Unicode MS"/>
          <w:b/>
          <w:sz w:val="34"/>
          <w:szCs w:val="34"/>
        </w:rPr>
        <w:t>■ これをAIが解決します</w:t>
      </w:r>
    </w:p>
    <w:p w14:paraId="5500E775" w14:textId="77777777" w:rsidR="002278AC" w:rsidRDefault="002278AC" w:rsidP="002278AC">
      <w:pPr>
        <w:spacing w:before="240" w:after="240"/>
      </w:pPr>
      <w:r>
        <w:rPr>
          <w:rFonts w:ascii="Arial Unicode MS" w:eastAsia="Arial Unicode MS" w:hAnsi="Arial Unicode MS" w:cs="Arial Unicode MS"/>
        </w:rPr>
        <w:t>当社のAIプラットフォームは、SNS・レビュー・社内データを</w:t>
      </w:r>
      <w:r>
        <w:rPr>
          <w:rFonts w:ascii="Arial Unicode MS" w:eastAsia="Arial Unicode MS" w:hAnsi="Arial Unicode MS" w:cs="Arial Unicode MS"/>
          <w:b/>
        </w:rPr>
        <w:t>常時自動モニタリング</w:t>
      </w:r>
      <w:r>
        <w:rPr>
          <w:rFonts w:ascii="Arial Unicode MS" w:eastAsia="Arial Unicode MS" w:hAnsi="Arial Unicode MS" w:cs="Arial Unicode MS"/>
        </w:rPr>
        <w:t>し、品質管理に必要なインサイトを即時に可視化。</w:t>
      </w:r>
    </w:p>
    <w:p w14:paraId="1EBC5D9B" w14:textId="77777777" w:rsidR="002278AC" w:rsidRDefault="002278AC" w:rsidP="002278AC">
      <w:pPr>
        <w:numPr>
          <w:ilvl w:val="0"/>
          <w:numId w:val="16"/>
        </w:numPr>
        <w:spacing w:before="240"/>
      </w:pPr>
      <w:r>
        <w:rPr>
          <w:rFonts w:ascii="Arial Unicode MS" w:eastAsia="Arial Unicode MS" w:hAnsi="Arial Unicode MS" w:cs="Arial Unicode MS"/>
        </w:rPr>
        <w:t>クレームの早期発見</w:t>
      </w:r>
    </w:p>
    <w:p w14:paraId="3B5FBE94" w14:textId="77777777" w:rsidR="002278AC" w:rsidRDefault="002278AC" w:rsidP="002278AC">
      <w:pPr>
        <w:numPr>
          <w:ilvl w:val="0"/>
          <w:numId w:val="16"/>
        </w:numPr>
      </w:pPr>
      <w:r>
        <w:rPr>
          <w:rFonts w:ascii="Arial Unicode MS" w:eastAsia="Arial Unicode MS" w:hAnsi="Arial Unicode MS" w:cs="Arial Unicode MS"/>
        </w:rPr>
        <w:t>苦情の傾向・内容分類</w:t>
      </w:r>
    </w:p>
    <w:p w14:paraId="631F013D" w14:textId="77777777" w:rsidR="002278AC" w:rsidRDefault="002278AC" w:rsidP="002278AC">
      <w:pPr>
        <w:numPr>
          <w:ilvl w:val="0"/>
          <w:numId w:val="16"/>
        </w:numPr>
      </w:pPr>
      <w:r>
        <w:rPr>
          <w:rFonts w:ascii="Arial Unicode MS" w:eastAsia="Arial Unicode MS" w:hAnsi="Arial Unicode MS" w:cs="Arial Unicode MS"/>
        </w:rPr>
        <w:t>重要案件の優先抽出</w:t>
      </w:r>
    </w:p>
    <w:p w14:paraId="377F7A52" w14:textId="77777777" w:rsidR="002278AC" w:rsidRDefault="002278AC" w:rsidP="002278AC">
      <w:pPr>
        <w:numPr>
          <w:ilvl w:val="0"/>
          <w:numId w:val="16"/>
        </w:numPr>
        <w:spacing w:after="240"/>
      </w:pPr>
      <w:r>
        <w:rPr>
          <w:rFonts w:ascii="Arial Unicode MS" w:eastAsia="Arial Unicode MS" w:hAnsi="Arial Unicode MS" w:cs="Arial Unicode MS"/>
        </w:rPr>
        <w:t>他部門への素早い情報共有</w:t>
      </w:r>
      <w:r>
        <w:rPr>
          <w:rFonts w:ascii="Arial Unicode MS" w:eastAsia="Arial Unicode MS" w:hAnsi="Arial Unicode MS" w:cs="Arial Unicode MS"/>
        </w:rPr>
        <w:br/>
        <w:t>を強力に支援します。</w:t>
      </w:r>
    </w:p>
    <w:p w14:paraId="30846A9D" w14:textId="77777777" w:rsidR="002278AC" w:rsidRDefault="00A15F5C" w:rsidP="002278AC">
      <w:r>
        <w:rPr>
          <w:noProof/>
        </w:rPr>
        <w:pict w14:anchorId="18C89530">
          <v:rect id="_x0000_i1035" alt="" style="width:425.2pt;height:.05pt;mso-width-percent:0;mso-height-percent:0;mso-width-percent:0;mso-height-percent:0" o:hralign="center" o:hrstd="t" o:hr="t" fillcolor="#a0a0a0" stroked="f"/>
        </w:pict>
      </w:r>
    </w:p>
    <w:p w14:paraId="62FAE62B" w14:textId="77777777" w:rsidR="002278AC" w:rsidRDefault="002278AC" w:rsidP="002278AC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18" w:name="_qgkrj9hct67a" w:colFirst="0" w:colLast="0"/>
      <w:bookmarkEnd w:id="18"/>
      <w:r>
        <w:rPr>
          <w:rFonts w:ascii="Arial Unicode MS" w:eastAsia="Arial Unicode MS" w:hAnsi="Arial Unicode MS" w:cs="Arial Unicode MS"/>
          <w:b/>
          <w:sz w:val="34"/>
          <w:szCs w:val="34"/>
        </w:rPr>
        <w:t>■ 主な特徴・機能（品質管理部門向け）</w:t>
      </w:r>
    </w:p>
    <w:p w14:paraId="4E5CF75B" w14:textId="77777777" w:rsidR="002278AC" w:rsidRDefault="002278AC" w:rsidP="002278AC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9" w:name="_6jlz835954qn" w:colFirst="0" w:colLast="0"/>
      <w:bookmarkEnd w:id="19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① SNS・レビューの品質関連投稿を常時モニタリング</w:t>
      </w:r>
    </w:p>
    <w:p w14:paraId="5F8A41F0" w14:textId="77777777" w:rsidR="002278AC" w:rsidRDefault="002278AC" w:rsidP="002278AC">
      <w:pPr>
        <w:numPr>
          <w:ilvl w:val="0"/>
          <w:numId w:val="15"/>
        </w:numPr>
        <w:spacing w:before="240"/>
      </w:pPr>
      <w:r>
        <w:rPr>
          <w:rFonts w:ascii="Arial Unicode MS" w:eastAsia="Arial Unicode MS" w:hAnsi="Arial Unicode MS" w:cs="Arial Unicode MS"/>
          <w:b/>
        </w:rPr>
        <w:t>X（旧Twitter）・Amazonレビュー・YouTube・Reddit 等に対応</w:t>
      </w:r>
    </w:p>
    <w:p w14:paraId="561072E5" w14:textId="77777777" w:rsidR="002278AC" w:rsidRDefault="002278AC" w:rsidP="002278AC">
      <w:pPr>
        <w:numPr>
          <w:ilvl w:val="0"/>
          <w:numId w:val="15"/>
        </w:numPr>
      </w:pPr>
      <w:r>
        <w:rPr>
          <w:rFonts w:ascii="Arial Unicode MS" w:eastAsia="Arial Unicode MS" w:hAnsi="Arial Unicode MS" w:cs="Arial Unicode MS"/>
        </w:rPr>
        <w:t>品質・不具合・使用上の問題に関する投稿をAIが自動抽出</w:t>
      </w:r>
    </w:p>
    <w:p w14:paraId="5014ABCF" w14:textId="77777777" w:rsidR="002278AC" w:rsidRDefault="002278AC" w:rsidP="002278AC">
      <w:pPr>
        <w:numPr>
          <w:ilvl w:val="0"/>
          <w:numId w:val="15"/>
        </w:numPr>
        <w:spacing w:after="240"/>
      </w:pPr>
      <w:r>
        <w:rPr>
          <w:rFonts w:ascii="Arial Unicode MS" w:eastAsia="Arial Unicode MS" w:hAnsi="Arial Unicode MS" w:cs="Arial Unicode MS"/>
        </w:rPr>
        <w:t>キーワード・除外設定によりノイズ除去</w:t>
      </w:r>
    </w:p>
    <w:p w14:paraId="440FFE43" w14:textId="77777777" w:rsidR="002278AC" w:rsidRDefault="002278AC" w:rsidP="002278AC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0" w:name="_auoonti8jg7i" w:colFirst="0" w:colLast="0"/>
      <w:bookmarkEnd w:id="20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② AIによるクレーム内容の分類・整理</w:t>
      </w:r>
    </w:p>
    <w:p w14:paraId="349A36EB" w14:textId="77777777" w:rsidR="002278AC" w:rsidRDefault="002278AC" w:rsidP="002278AC">
      <w:pPr>
        <w:numPr>
          <w:ilvl w:val="0"/>
          <w:numId w:val="19"/>
        </w:numPr>
        <w:spacing w:before="240"/>
      </w:pPr>
      <w:r>
        <w:rPr>
          <w:rFonts w:ascii="Arial Unicode MS" w:eastAsia="Arial Unicode MS" w:hAnsi="Arial Unicode MS" w:cs="Arial Unicode MS"/>
          <w:b/>
        </w:rPr>
        <w:lastRenderedPageBreak/>
        <w:t>品質トラブルの種類ごとに自動分類</w:t>
      </w:r>
    </w:p>
    <w:p w14:paraId="1B39A266" w14:textId="77777777" w:rsidR="002278AC" w:rsidRDefault="002278AC" w:rsidP="002278AC">
      <w:pPr>
        <w:numPr>
          <w:ilvl w:val="1"/>
          <w:numId w:val="19"/>
        </w:numPr>
      </w:pPr>
      <w:r>
        <w:rPr>
          <w:rFonts w:ascii="Arial Unicode MS" w:eastAsia="Arial Unicode MS" w:hAnsi="Arial Unicode MS" w:cs="Arial Unicode MS"/>
        </w:rPr>
        <w:t>例：破損・故障・使用不能・異音・誤動作・期待外れ など</w:t>
      </w:r>
    </w:p>
    <w:p w14:paraId="0D17F268" w14:textId="77777777" w:rsidR="002278AC" w:rsidRDefault="002278AC" w:rsidP="002278AC">
      <w:pPr>
        <w:numPr>
          <w:ilvl w:val="0"/>
          <w:numId w:val="19"/>
        </w:numPr>
      </w:pPr>
      <w:r>
        <w:rPr>
          <w:rFonts w:ascii="Arial Unicode MS" w:eastAsia="Arial Unicode MS" w:hAnsi="Arial Unicode MS" w:cs="Arial Unicode MS"/>
        </w:rPr>
        <w:t>頻度集計・ランキング化し、発生傾向を可視化</w:t>
      </w:r>
    </w:p>
    <w:p w14:paraId="6ABB40F7" w14:textId="77777777" w:rsidR="002278AC" w:rsidRDefault="002278AC" w:rsidP="002278AC">
      <w:pPr>
        <w:numPr>
          <w:ilvl w:val="0"/>
          <w:numId w:val="19"/>
        </w:numPr>
        <w:spacing w:after="240"/>
      </w:pPr>
      <w:r>
        <w:rPr>
          <w:rFonts w:ascii="Arial Unicode MS" w:eastAsia="Arial Unicode MS" w:hAnsi="Arial Unicode MS" w:cs="Arial Unicode MS"/>
        </w:rPr>
        <w:t>品質課題の重要度をスコア化</w:t>
      </w:r>
    </w:p>
    <w:p w14:paraId="2CB844FC" w14:textId="77777777" w:rsidR="002278AC" w:rsidRDefault="002278AC" w:rsidP="002278AC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1" w:name="_lc11er9k1cp5" w:colFirst="0" w:colLast="0"/>
      <w:bookmarkEnd w:id="21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③ 異常検知・アラート通知</w:t>
      </w:r>
    </w:p>
    <w:p w14:paraId="343B37B0" w14:textId="77777777" w:rsidR="002278AC" w:rsidRDefault="002278AC" w:rsidP="002278AC">
      <w:pPr>
        <w:numPr>
          <w:ilvl w:val="0"/>
          <w:numId w:val="17"/>
        </w:numPr>
        <w:spacing w:before="240"/>
      </w:pPr>
      <w:r>
        <w:rPr>
          <w:rFonts w:ascii="Arial Unicode MS" w:eastAsia="Arial Unicode MS" w:hAnsi="Arial Unicode MS" w:cs="Arial Unicode MS"/>
          <w:b/>
        </w:rPr>
        <w:t>ネガティブ投稿急増をリアルタイム検知</w:t>
      </w:r>
    </w:p>
    <w:p w14:paraId="5ED420FE" w14:textId="77777777" w:rsidR="002278AC" w:rsidRDefault="002278AC" w:rsidP="002278AC">
      <w:pPr>
        <w:numPr>
          <w:ilvl w:val="0"/>
          <w:numId w:val="17"/>
        </w:numPr>
      </w:pPr>
      <w:r>
        <w:rPr>
          <w:rFonts w:ascii="Arial Unicode MS" w:eastAsia="Arial Unicode MS" w:hAnsi="Arial Unicode MS" w:cs="Arial Unicode MS"/>
        </w:rPr>
        <w:t>重大クレームの初期兆候も早期に把握可能</w:t>
      </w:r>
    </w:p>
    <w:p w14:paraId="0B02AA1C" w14:textId="77777777" w:rsidR="002278AC" w:rsidRDefault="002278AC" w:rsidP="002278AC">
      <w:pPr>
        <w:numPr>
          <w:ilvl w:val="0"/>
          <w:numId w:val="17"/>
        </w:numPr>
        <w:spacing w:after="240"/>
      </w:pPr>
      <w:r>
        <w:rPr>
          <w:rFonts w:ascii="Arial Unicode MS" w:eastAsia="Arial Unicode MS" w:hAnsi="Arial Unicode MS" w:cs="Arial Unicode MS"/>
        </w:rPr>
        <w:t>アラートは自動通知（メール等）</w:t>
      </w:r>
    </w:p>
    <w:p w14:paraId="0044B4FD" w14:textId="77777777" w:rsidR="002278AC" w:rsidRDefault="002278AC" w:rsidP="002278AC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2" w:name="_u0imgjvqbsy" w:colFirst="0" w:colLast="0"/>
      <w:bookmarkEnd w:id="22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④ AIチャットによる深掘り分析</w:t>
      </w:r>
    </w:p>
    <w:p w14:paraId="66E005F4" w14:textId="77777777" w:rsidR="002278AC" w:rsidRDefault="002278AC" w:rsidP="002278AC">
      <w:pPr>
        <w:numPr>
          <w:ilvl w:val="0"/>
          <w:numId w:val="12"/>
        </w:numPr>
        <w:spacing w:before="240"/>
      </w:pPr>
      <w:r>
        <w:rPr>
          <w:rFonts w:ascii="Arial Unicode MS" w:eastAsia="Arial Unicode MS" w:hAnsi="Arial Unicode MS" w:cs="Arial Unicode MS"/>
        </w:rPr>
        <w:t>「最近発生している品質不良は？」「〇〇製品で最も多い不満は？」と自然言語でAIに質問可能</w:t>
      </w:r>
    </w:p>
    <w:p w14:paraId="3B515CC0" w14:textId="77777777" w:rsidR="002278AC" w:rsidRDefault="002278AC" w:rsidP="002278AC">
      <w:pPr>
        <w:numPr>
          <w:ilvl w:val="0"/>
          <w:numId w:val="12"/>
        </w:numPr>
      </w:pPr>
      <w:r>
        <w:rPr>
          <w:rFonts w:ascii="Arial Unicode MS" w:eastAsia="Arial Unicode MS" w:hAnsi="Arial Unicode MS" w:cs="Arial Unicode MS"/>
        </w:rPr>
        <w:t>回答には、実際の投稿引用・根拠データを表示</w:t>
      </w:r>
    </w:p>
    <w:p w14:paraId="3B600452" w14:textId="77777777" w:rsidR="002278AC" w:rsidRDefault="002278AC" w:rsidP="002278AC">
      <w:pPr>
        <w:numPr>
          <w:ilvl w:val="0"/>
          <w:numId w:val="12"/>
        </w:numPr>
        <w:spacing w:after="240"/>
      </w:pPr>
      <w:r>
        <w:rPr>
          <w:rFonts w:ascii="Arial Unicode MS" w:eastAsia="Arial Unicode MS" w:hAnsi="Arial Unicode MS" w:cs="Arial Unicode MS"/>
        </w:rPr>
        <w:t>チャット履歴は社内共有・報告資料作成に活用</w:t>
      </w:r>
    </w:p>
    <w:p w14:paraId="6D929E12" w14:textId="77777777" w:rsidR="002278AC" w:rsidRDefault="002278AC" w:rsidP="002278AC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3" w:name="_cix7hh2hjjcq" w:colFirst="0" w:colLast="0"/>
      <w:bookmarkEnd w:id="23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⑤ 定期レポート自動作成</w:t>
      </w:r>
    </w:p>
    <w:p w14:paraId="2CC7020A" w14:textId="77777777" w:rsidR="002278AC" w:rsidRDefault="002278AC" w:rsidP="002278AC">
      <w:pPr>
        <w:numPr>
          <w:ilvl w:val="0"/>
          <w:numId w:val="20"/>
        </w:numPr>
        <w:spacing w:before="240"/>
      </w:pPr>
      <w:r>
        <w:rPr>
          <w:rFonts w:ascii="Arial Unicode MS" w:eastAsia="Arial Unicode MS" w:hAnsi="Arial Unicode MS" w:cs="Arial Unicode MS"/>
        </w:rPr>
        <w:t>品質課題の週次・月次レポートをAIが自動生成</w:t>
      </w:r>
    </w:p>
    <w:p w14:paraId="69A609E1" w14:textId="77777777" w:rsidR="002278AC" w:rsidRDefault="002278AC" w:rsidP="002278AC">
      <w:pPr>
        <w:numPr>
          <w:ilvl w:val="0"/>
          <w:numId w:val="20"/>
        </w:numPr>
        <w:spacing w:after="240"/>
      </w:pPr>
      <w:r>
        <w:rPr>
          <w:rFonts w:ascii="Arial Unicode MS" w:eastAsia="Arial Unicode MS" w:hAnsi="Arial Unicode MS" w:cs="Arial Unicode MS"/>
        </w:rPr>
        <w:t>品質会議・社内共有資料の作成負荷を大幅軽減</w:t>
      </w:r>
    </w:p>
    <w:p w14:paraId="21D5EB2F" w14:textId="77777777" w:rsidR="002278AC" w:rsidRDefault="002278AC" w:rsidP="002278AC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4" w:name="_jchnnx4f49gk" w:colFirst="0" w:colLast="0"/>
      <w:bookmarkEnd w:id="24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⑥ 他部門への共有・連携支援</w:t>
      </w:r>
    </w:p>
    <w:p w14:paraId="26AC39E0" w14:textId="77777777" w:rsidR="002278AC" w:rsidRDefault="002278AC" w:rsidP="002278AC">
      <w:pPr>
        <w:numPr>
          <w:ilvl w:val="0"/>
          <w:numId w:val="13"/>
        </w:numPr>
        <w:spacing w:before="240"/>
      </w:pPr>
      <w:r>
        <w:rPr>
          <w:rFonts w:ascii="Arial Unicode MS" w:eastAsia="Arial Unicode MS" w:hAnsi="Arial Unicode MS" w:cs="Arial Unicode MS"/>
        </w:rPr>
        <w:t>分析結果は</w:t>
      </w:r>
      <w:r>
        <w:rPr>
          <w:rFonts w:ascii="Arial Unicode MS" w:eastAsia="Arial Unicode MS" w:hAnsi="Arial Unicode MS" w:cs="Arial Unicode MS"/>
          <w:b/>
        </w:rPr>
        <w:t>リンク共有・PDF出力可能</w:t>
      </w:r>
      <w:r>
        <w:rPr>
          <w:rFonts w:ascii="Arial Unicode MS" w:eastAsia="Arial Unicode MS" w:hAnsi="Arial Unicode MS" w:cs="Arial Unicode MS"/>
          <w:b/>
        </w:rPr>
        <w:br/>
      </w:r>
      <w:r>
        <w:rPr>
          <w:rFonts w:ascii="Arial Unicode MS" w:eastAsia="Arial Unicode MS" w:hAnsi="Arial Unicode MS" w:cs="Arial Unicode MS"/>
        </w:rPr>
        <w:t>→ 商品開発部門・経営層・CS部門との迅速な情報共有に活用</w:t>
      </w:r>
    </w:p>
    <w:p w14:paraId="38350B03" w14:textId="77777777" w:rsidR="002278AC" w:rsidRDefault="002278AC" w:rsidP="002278AC">
      <w:pPr>
        <w:numPr>
          <w:ilvl w:val="0"/>
          <w:numId w:val="13"/>
        </w:numPr>
        <w:spacing w:after="240"/>
      </w:pPr>
      <w:r>
        <w:rPr>
          <w:rFonts w:ascii="Arial Unicode MS" w:eastAsia="Arial Unicode MS" w:hAnsi="Arial Unicode MS" w:cs="Arial Unicode MS"/>
        </w:rPr>
        <w:t>専門用語辞書カスタマイズも可能（社内用語・型番等）</w:t>
      </w:r>
    </w:p>
    <w:p w14:paraId="65F43440" w14:textId="77777777" w:rsidR="002278AC" w:rsidRDefault="00A15F5C" w:rsidP="002278AC">
      <w:r>
        <w:rPr>
          <w:noProof/>
        </w:rPr>
        <w:pict w14:anchorId="1B4F98BA">
          <v:rect id="_x0000_i1034" alt="" style="width:425.2pt;height:.05pt;mso-width-percent:0;mso-height-percent:0;mso-width-percent:0;mso-height-percent:0" o:hralign="center" o:hrstd="t" o:hr="t" fillcolor="#a0a0a0" stroked="f"/>
        </w:pict>
      </w:r>
    </w:p>
    <w:p w14:paraId="648563FF" w14:textId="77777777" w:rsidR="002278AC" w:rsidRDefault="002278AC" w:rsidP="002278AC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25" w:name="_v00m16frnq26" w:colFirst="0" w:colLast="0"/>
      <w:bookmarkEnd w:id="25"/>
      <w:r>
        <w:rPr>
          <w:rFonts w:ascii="Arial Unicode MS" w:eastAsia="Arial Unicode MS" w:hAnsi="Arial Unicode MS" w:cs="Arial Unicode MS"/>
          <w:b/>
          <w:sz w:val="34"/>
          <w:szCs w:val="34"/>
        </w:rPr>
        <w:t>■ 活用イメージ</w:t>
      </w:r>
    </w:p>
    <w:tbl>
      <w:tblPr>
        <w:tblW w:w="8560" w:type="dxa"/>
        <w:tblLayout w:type="fixed"/>
        <w:tblLook w:val="0600" w:firstRow="0" w:lastRow="0" w:firstColumn="0" w:lastColumn="0" w:noHBand="1" w:noVBand="1"/>
      </w:tblPr>
      <w:tblGrid>
        <w:gridCol w:w="3110"/>
        <w:gridCol w:w="5450"/>
      </w:tblGrid>
      <w:tr w:rsidR="002278AC" w14:paraId="3D893566" w14:textId="77777777" w:rsidTr="00C722F4">
        <w:trPr>
          <w:trHeight w:val="590"/>
        </w:trPr>
        <w:tc>
          <w:tcPr>
            <w:tcW w:w="3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A2B4A" w14:textId="77777777" w:rsidR="002278AC" w:rsidRDefault="002278AC" w:rsidP="00C722F4">
            <w:pPr>
              <w:jc w:val="center"/>
            </w:pPr>
            <w:r>
              <w:rPr>
                <w:rFonts w:ascii="Arial Unicode MS" w:eastAsia="Arial Unicode MS" w:hAnsi="Arial Unicode MS" w:cs="Arial Unicode MS"/>
                <w:b/>
              </w:rPr>
              <w:lastRenderedPageBreak/>
              <w:t>品質管理部門での利用場面</w:t>
            </w:r>
          </w:p>
        </w:tc>
        <w:tc>
          <w:tcPr>
            <w:tcW w:w="5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BA72C" w14:textId="77777777" w:rsidR="002278AC" w:rsidRDefault="002278AC" w:rsidP="00C722F4">
            <w:pPr>
              <w:jc w:val="center"/>
            </w:pPr>
            <w:r>
              <w:rPr>
                <w:rFonts w:ascii="Arial Unicode MS" w:eastAsia="Arial Unicode MS" w:hAnsi="Arial Unicode MS" w:cs="Arial Unicode MS"/>
                <w:b/>
              </w:rPr>
              <w:t>活用内容</w:t>
            </w:r>
          </w:p>
        </w:tc>
      </w:tr>
      <w:tr w:rsidR="002278AC" w14:paraId="080F663B" w14:textId="77777777" w:rsidTr="00C722F4">
        <w:trPr>
          <w:trHeight w:val="590"/>
        </w:trPr>
        <w:tc>
          <w:tcPr>
            <w:tcW w:w="3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271E8" w14:textId="77777777" w:rsidR="002278AC" w:rsidRDefault="002278AC" w:rsidP="00C722F4">
            <w:r>
              <w:rPr>
                <w:rFonts w:ascii="Arial Unicode MS" w:eastAsia="Arial Unicode MS" w:hAnsi="Arial Unicode MS" w:cs="Arial Unicode MS"/>
              </w:rPr>
              <w:t>製品不良の早期発見</w:t>
            </w:r>
          </w:p>
        </w:tc>
        <w:tc>
          <w:tcPr>
            <w:tcW w:w="5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8A1AE" w14:textId="77777777" w:rsidR="002278AC" w:rsidRDefault="002278AC" w:rsidP="00C722F4">
            <w:r>
              <w:rPr>
                <w:rFonts w:ascii="Arial Unicode MS" w:eastAsia="Arial Unicode MS" w:hAnsi="Arial Unicode MS" w:cs="Arial Unicode MS"/>
              </w:rPr>
              <w:t>SNSレビュー上での異常投稿をリアルタイム検出</w:t>
            </w:r>
          </w:p>
        </w:tc>
      </w:tr>
      <w:tr w:rsidR="002278AC" w14:paraId="65D77B83" w14:textId="77777777" w:rsidTr="00C722F4">
        <w:trPr>
          <w:trHeight w:val="590"/>
        </w:trPr>
        <w:tc>
          <w:tcPr>
            <w:tcW w:w="3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1ACFD" w14:textId="77777777" w:rsidR="002278AC" w:rsidRDefault="002278AC" w:rsidP="00C722F4">
            <w:r>
              <w:rPr>
                <w:rFonts w:ascii="Arial Unicode MS" w:eastAsia="Arial Unicode MS" w:hAnsi="Arial Unicode MS" w:cs="Arial Unicode MS"/>
              </w:rPr>
              <w:t>不具合の傾向把握</w:t>
            </w:r>
          </w:p>
        </w:tc>
        <w:tc>
          <w:tcPr>
            <w:tcW w:w="5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651A7" w14:textId="77777777" w:rsidR="002278AC" w:rsidRDefault="002278AC" w:rsidP="00C722F4">
            <w:r>
              <w:rPr>
                <w:rFonts w:ascii="Arial Unicode MS" w:eastAsia="Arial Unicode MS" w:hAnsi="Arial Unicode MS" w:cs="Arial Unicode MS"/>
              </w:rPr>
              <w:t>クレーム種別ごとに件数推移・内容整理</w:t>
            </w:r>
          </w:p>
        </w:tc>
      </w:tr>
      <w:tr w:rsidR="002278AC" w14:paraId="59641587" w14:textId="77777777" w:rsidTr="00C722F4">
        <w:trPr>
          <w:trHeight w:val="590"/>
        </w:trPr>
        <w:tc>
          <w:tcPr>
            <w:tcW w:w="3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A3692" w14:textId="77777777" w:rsidR="002278AC" w:rsidRDefault="002278AC" w:rsidP="00C722F4">
            <w:r>
              <w:rPr>
                <w:rFonts w:ascii="Arial Unicode MS" w:eastAsia="Arial Unicode MS" w:hAnsi="Arial Unicode MS" w:cs="Arial Unicode MS"/>
              </w:rPr>
              <w:t>他部門との情報連携</w:t>
            </w:r>
          </w:p>
        </w:tc>
        <w:tc>
          <w:tcPr>
            <w:tcW w:w="5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C3AAF" w14:textId="77777777" w:rsidR="002278AC" w:rsidRDefault="002278AC" w:rsidP="00C722F4">
            <w:r>
              <w:rPr>
                <w:rFonts w:ascii="Arial Unicode MS" w:eastAsia="Arial Unicode MS" w:hAnsi="Arial Unicode MS" w:cs="Arial Unicode MS"/>
              </w:rPr>
              <w:t>商品開発・CS部門と問題共有・改善連携</w:t>
            </w:r>
          </w:p>
        </w:tc>
      </w:tr>
      <w:tr w:rsidR="002278AC" w14:paraId="65885BC2" w14:textId="77777777" w:rsidTr="00C722F4">
        <w:trPr>
          <w:trHeight w:val="590"/>
        </w:trPr>
        <w:tc>
          <w:tcPr>
            <w:tcW w:w="3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AC098" w14:textId="77777777" w:rsidR="002278AC" w:rsidRDefault="002278AC" w:rsidP="00C722F4">
            <w:r>
              <w:rPr>
                <w:rFonts w:ascii="Arial Unicode MS" w:eastAsia="Arial Unicode MS" w:hAnsi="Arial Unicode MS" w:cs="Arial Unicode MS"/>
              </w:rPr>
              <w:t>炎上兆候の早期察知</w:t>
            </w:r>
          </w:p>
        </w:tc>
        <w:tc>
          <w:tcPr>
            <w:tcW w:w="5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B7E48" w14:textId="77777777" w:rsidR="002278AC" w:rsidRDefault="002278AC" w:rsidP="00C722F4">
            <w:r>
              <w:rPr>
                <w:rFonts w:ascii="Arial Unicode MS" w:eastAsia="Arial Unicode MS" w:hAnsi="Arial Unicode MS" w:cs="Arial Unicode MS"/>
              </w:rPr>
              <w:t>突発的な投稿急増・ネガティブ拡散の検知</w:t>
            </w:r>
          </w:p>
        </w:tc>
      </w:tr>
      <w:tr w:rsidR="002278AC" w14:paraId="432FFF0E" w14:textId="77777777" w:rsidTr="00C722F4">
        <w:trPr>
          <w:trHeight w:val="590"/>
        </w:trPr>
        <w:tc>
          <w:tcPr>
            <w:tcW w:w="3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505E2" w14:textId="77777777" w:rsidR="002278AC" w:rsidRDefault="002278AC" w:rsidP="00C722F4">
            <w:r>
              <w:rPr>
                <w:rFonts w:ascii="Arial Unicode MS" w:eastAsia="Arial Unicode MS" w:hAnsi="Arial Unicode MS" w:cs="Arial Unicode MS"/>
              </w:rPr>
              <w:t>定例品質会議資料作成</w:t>
            </w:r>
          </w:p>
        </w:tc>
        <w:tc>
          <w:tcPr>
            <w:tcW w:w="5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F71DC" w14:textId="77777777" w:rsidR="002278AC" w:rsidRDefault="002278AC" w:rsidP="00C722F4">
            <w:r>
              <w:rPr>
                <w:rFonts w:ascii="Arial Unicode MS" w:eastAsia="Arial Unicode MS" w:hAnsi="Arial Unicode MS" w:cs="Arial Unicode MS"/>
              </w:rPr>
              <w:t>定期レポート自動生成・エビデンス資料化</w:t>
            </w:r>
          </w:p>
        </w:tc>
      </w:tr>
    </w:tbl>
    <w:p w14:paraId="235898C6" w14:textId="77777777" w:rsidR="002278AC" w:rsidRDefault="00A15F5C" w:rsidP="002278AC">
      <w:r>
        <w:rPr>
          <w:noProof/>
        </w:rPr>
        <w:pict w14:anchorId="1C59F144">
          <v:rect id="_x0000_i1033" alt="" style="width:425.2pt;height:.05pt;mso-width-percent:0;mso-height-percent:0;mso-width-percent:0;mso-height-percent:0" o:hralign="center" o:hrstd="t" o:hr="t" fillcolor="#a0a0a0" stroked="f"/>
        </w:pict>
      </w:r>
    </w:p>
    <w:p w14:paraId="18E9B1DC" w14:textId="77777777" w:rsidR="002278AC" w:rsidRDefault="002278AC" w:rsidP="002278AC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26" w:name="_7csjl9wrlxeh" w:colFirst="0" w:colLast="0"/>
      <w:bookmarkEnd w:id="26"/>
      <w:r>
        <w:rPr>
          <w:rFonts w:ascii="Arial Unicode MS" w:eastAsia="Arial Unicode MS" w:hAnsi="Arial Unicode MS" w:cs="Arial Unicode MS"/>
          <w:b/>
          <w:sz w:val="34"/>
          <w:szCs w:val="34"/>
        </w:rPr>
        <w:t>■ 導入メリット</w:t>
      </w:r>
    </w:p>
    <w:p w14:paraId="5858F4CD" w14:textId="77777777" w:rsidR="002278AC" w:rsidRDefault="002278AC" w:rsidP="002278AC">
      <w:pPr>
        <w:numPr>
          <w:ilvl w:val="0"/>
          <w:numId w:val="14"/>
        </w:numPr>
        <w:spacing w:before="240"/>
      </w:pPr>
      <w:r>
        <w:rPr>
          <w:rFonts w:ascii="Arial Unicode MS" w:eastAsia="Arial Unicode MS" w:hAnsi="Arial Unicode MS" w:cs="Arial Unicode MS"/>
        </w:rPr>
        <w:t>✅ 人手では追いきれないSNS・レビュー上の苦情を自動モニター</w:t>
      </w:r>
    </w:p>
    <w:p w14:paraId="67B438EF" w14:textId="77777777" w:rsidR="002278AC" w:rsidRDefault="002278AC" w:rsidP="002278AC">
      <w:pPr>
        <w:numPr>
          <w:ilvl w:val="0"/>
          <w:numId w:val="14"/>
        </w:numPr>
      </w:pPr>
      <w:r>
        <w:rPr>
          <w:rFonts w:ascii="Arial Unicode MS" w:eastAsia="Arial Unicode MS" w:hAnsi="Arial Unicode MS" w:cs="Arial Unicode MS"/>
        </w:rPr>
        <w:t>✅ 品質課題の全体像をリアルタイムで可視化</w:t>
      </w:r>
    </w:p>
    <w:p w14:paraId="07F90836" w14:textId="77777777" w:rsidR="002278AC" w:rsidRDefault="002278AC" w:rsidP="002278AC">
      <w:pPr>
        <w:numPr>
          <w:ilvl w:val="0"/>
          <w:numId w:val="14"/>
        </w:numPr>
      </w:pPr>
      <w:r>
        <w:rPr>
          <w:rFonts w:ascii="Arial Unicode MS" w:eastAsia="Arial Unicode MS" w:hAnsi="Arial Unicode MS" w:cs="Arial Unicode MS"/>
        </w:rPr>
        <w:t>✅ 重要案件を優先抽出、迅速な社内連携が可能に</w:t>
      </w:r>
    </w:p>
    <w:p w14:paraId="77BCBBDB" w14:textId="77777777" w:rsidR="002278AC" w:rsidRDefault="002278AC" w:rsidP="002278AC">
      <w:pPr>
        <w:numPr>
          <w:ilvl w:val="0"/>
          <w:numId w:val="14"/>
        </w:numPr>
      </w:pPr>
      <w:r>
        <w:rPr>
          <w:rFonts w:ascii="Arial Unicode MS" w:eastAsia="Arial Unicode MS" w:hAnsi="Arial Unicode MS" w:cs="Arial Unicode MS"/>
        </w:rPr>
        <w:t>✅ 品質管理レポート作成の工数を削減</w:t>
      </w:r>
    </w:p>
    <w:p w14:paraId="1E7FC243" w14:textId="77777777" w:rsidR="002278AC" w:rsidRDefault="002278AC" w:rsidP="002278AC">
      <w:pPr>
        <w:numPr>
          <w:ilvl w:val="0"/>
          <w:numId w:val="14"/>
        </w:numPr>
        <w:spacing w:after="240"/>
      </w:pPr>
      <w:r>
        <w:rPr>
          <w:rFonts w:ascii="Arial Unicode MS" w:eastAsia="Arial Unicode MS" w:hAnsi="Arial Unicode MS" w:cs="Arial Unicode MS"/>
        </w:rPr>
        <w:t>✅ ブランド信頼低下リスクを未然に抑止</w:t>
      </w:r>
    </w:p>
    <w:p w14:paraId="264C4801" w14:textId="77777777" w:rsidR="002278AC" w:rsidRDefault="00A15F5C" w:rsidP="002278AC">
      <w:r>
        <w:rPr>
          <w:noProof/>
        </w:rPr>
        <w:pict w14:anchorId="52011549">
          <v:rect id="_x0000_i1032" alt="" style="width:425.2pt;height:.05pt;mso-width-percent:0;mso-height-percent:0;mso-width-percent:0;mso-height-percent:0" o:hralign="center" o:hrstd="t" o:hr="t" fillcolor="#a0a0a0" stroked="f"/>
        </w:pict>
      </w:r>
    </w:p>
    <w:p w14:paraId="577302AA" w14:textId="77777777" w:rsidR="002278AC" w:rsidRDefault="002278AC" w:rsidP="002278AC">
      <w:pPr>
        <w:spacing w:before="240" w:after="240"/>
        <w:rPr>
          <w:b/>
        </w:rPr>
      </w:pPr>
      <w:r>
        <w:rPr>
          <w:rFonts w:ascii="Arial Unicode MS" w:eastAsia="Arial Unicode MS" w:hAnsi="Arial Unicode MS" w:cs="Arial Unicode MS"/>
          <w:b/>
        </w:rPr>
        <w:t>「1件の小さな投稿」から</w:t>
      </w:r>
      <w:r>
        <w:rPr>
          <w:rFonts w:ascii="Arial Unicode MS" w:eastAsia="Arial Unicode MS" w:hAnsi="Arial Unicode MS" w:cs="Arial Unicode MS"/>
          <w:b/>
        </w:rPr>
        <w:br/>
        <w:t>大きな品質問題になる前に、素早く気付き、全社で共有。</w:t>
      </w:r>
    </w:p>
    <w:p w14:paraId="723A055A" w14:textId="77777777" w:rsidR="002278AC" w:rsidRDefault="002278AC" w:rsidP="002278AC">
      <w:pPr>
        <w:spacing w:before="240" w:after="240"/>
        <w:rPr>
          <w:b/>
        </w:rPr>
      </w:pPr>
      <w:r>
        <w:rPr>
          <w:rFonts w:ascii="Arial Unicode MS" w:eastAsia="Arial Unicode MS" w:hAnsi="Arial Unicode MS" w:cs="Arial Unicode MS"/>
          <w:b/>
        </w:rPr>
        <w:t>AIによる品質管理の"早期察知力"が、御社のブランド品質を守ります。</w:t>
      </w:r>
    </w:p>
    <w:p w14:paraId="36EC467B" w14:textId="77777777" w:rsidR="002278AC" w:rsidRDefault="00A15F5C" w:rsidP="002278AC">
      <w:r>
        <w:rPr>
          <w:noProof/>
        </w:rPr>
        <w:pict w14:anchorId="56B08799">
          <v:rect id="_x0000_i1031" alt="" style="width:425.2pt;height:.05pt;mso-width-percent:0;mso-height-percent:0;mso-width-percent:0;mso-height-percent:0" o:hralign="center" o:hrstd="t" o:hr="t" fillcolor="#a0a0a0" stroked="f"/>
        </w:pict>
      </w:r>
    </w:p>
    <w:p w14:paraId="2158AF08" w14:textId="77777777" w:rsidR="002278AC" w:rsidRDefault="002278AC" w:rsidP="002278AC">
      <w:pPr>
        <w:spacing w:before="240" w:after="240"/>
      </w:pPr>
      <w:r>
        <w:t xml:space="preserve">👉 </w:t>
      </w:r>
      <w:r>
        <w:t>もしよろしければ、ここからさらに</w:t>
      </w:r>
    </w:p>
    <w:p w14:paraId="623F9148" w14:textId="77777777" w:rsidR="002278AC" w:rsidRDefault="002278AC" w:rsidP="002278AC">
      <w:pPr>
        <w:numPr>
          <w:ilvl w:val="0"/>
          <w:numId w:val="11"/>
        </w:numPr>
        <w:spacing w:before="240"/>
      </w:pPr>
      <w:r>
        <w:rPr>
          <w:rFonts w:ascii="Arial Unicode MS" w:eastAsia="Arial Unicode MS" w:hAnsi="Arial Unicode MS" w:cs="Arial Unicode MS"/>
          <w:b/>
        </w:rPr>
        <w:t>品質保証部門向け提案書（パワポ版）</w:t>
      </w:r>
    </w:p>
    <w:p w14:paraId="3BB56D05" w14:textId="77777777" w:rsidR="002278AC" w:rsidRDefault="002278AC" w:rsidP="002278AC">
      <w:pPr>
        <w:numPr>
          <w:ilvl w:val="0"/>
          <w:numId w:val="11"/>
        </w:numPr>
      </w:pPr>
      <w:r>
        <w:rPr>
          <w:rFonts w:ascii="Arial Unicode MS" w:eastAsia="Arial Unicode MS" w:hAnsi="Arial Unicode MS" w:cs="Arial Unicode MS"/>
          <w:b/>
        </w:rPr>
        <w:lastRenderedPageBreak/>
        <w:t>実際のSNS投稿サンプルを用いたデモシナリオ</w:t>
      </w:r>
    </w:p>
    <w:p w14:paraId="3A2427F1" w14:textId="77777777" w:rsidR="002278AC" w:rsidRDefault="002278AC" w:rsidP="002278AC">
      <w:pPr>
        <w:numPr>
          <w:ilvl w:val="0"/>
          <w:numId w:val="11"/>
        </w:numPr>
        <w:spacing w:after="240"/>
      </w:pPr>
      <w:r>
        <w:rPr>
          <w:rFonts w:ascii="Arial Unicode MS" w:eastAsia="Arial Unicode MS" w:hAnsi="Arial Unicode MS" w:cs="Arial Unicode MS"/>
          <w:b/>
        </w:rPr>
        <w:t>商品開発部門・CS部門との「横断型活用例」</w:t>
      </w:r>
    </w:p>
    <w:p w14:paraId="181D1B33" w14:textId="77777777" w:rsidR="002278AC" w:rsidRDefault="002278AC" w:rsidP="002278AC">
      <w:pPr>
        <w:spacing w:before="240" w:after="240"/>
      </w:pPr>
      <w:r>
        <w:rPr>
          <w:rFonts w:ascii="Arial Unicode MS" w:eastAsia="Arial Unicode MS" w:hAnsi="Arial Unicode MS" w:cs="Arial Unicode MS"/>
        </w:rPr>
        <w:t>などもすぐに作成可能です。</w:t>
      </w:r>
    </w:p>
    <w:p w14:paraId="2FA9346B" w14:textId="77777777" w:rsidR="002278AC" w:rsidRDefault="002278AC" w:rsidP="002278AC"/>
    <w:p w14:paraId="4180002B" w14:textId="55AA54E3" w:rsidR="00666E6D" w:rsidRDefault="00666E6D"/>
    <w:p w14:paraId="1537C033" w14:textId="77777777" w:rsidR="002278AC" w:rsidRDefault="002278AC"/>
    <w:p w14:paraId="75B054AD" w14:textId="77777777" w:rsidR="002278AC" w:rsidRDefault="002278AC" w:rsidP="002278AC">
      <w:pPr>
        <w:pStyle w:val="2"/>
        <w:keepNext w:val="0"/>
        <w:keepLines w:val="0"/>
        <w:spacing w:after="80"/>
        <w:rPr>
          <w:b/>
          <w:color w:val="0000FF"/>
          <w:sz w:val="42"/>
          <w:szCs w:val="42"/>
        </w:rPr>
      </w:pPr>
      <w:bookmarkStart w:id="27" w:name="_aw1r9klklw71" w:colFirst="0" w:colLast="0"/>
      <w:bookmarkEnd w:id="27"/>
      <w:r>
        <w:rPr>
          <w:rFonts w:ascii="Arial Unicode MS" w:eastAsia="Arial Unicode MS" w:hAnsi="Arial Unicode MS" w:cs="Arial Unicode MS"/>
          <w:b/>
          <w:color w:val="0000FF"/>
          <w:sz w:val="42"/>
          <w:szCs w:val="42"/>
        </w:rPr>
        <w:t>なぜ「ChatGPT</w:t>
      </w:r>
      <w:ins w:id="28" w:author="重友大輝" w:date="2025-06-16T06:47:00Z">
        <w:r>
          <w:rPr>
            <w:b/>
            <w:color w:val="0000FF"/>
            <w:sz w:val="42"/>
            <w:szCs w:val="42"/>
          </w:rPr>
          <w:t>＋</w:t>
        </w:r>
        <w:r>
          <w:rPr>
            <w:b/>
            <w:color w:val="0000FF"/>
            <w:sz w:val="42"/>
            <w:szCs w:val="42"/>
          </w:rPr>
          <w:t>RAG</w:t>
        </w:r>
      </w:ins>
      <w:del w:id="29" w:author="重友大輝" w:date="2025-06-16T06:47:00Z">
        <w:r>
          <w:rPr>
            <w:b/>
            <w:color w:val="0000FF"/>
            <w:sz w:val="42"/>
            <w:szCs w:val="42"/>
          </w:rPr>
          <w:delText>単体</w:delText>
        </w:r>
      </w:del>
      <w:r>
        <w:rPr>
          <w:rFonts w:ascii="Arial Unicode MS" w:eastAsia="Arial Unicode MS" w:hAnsi="Arial Unicode MS" w:cs="Arial Unicode MS"/>
          <w:b/>
          <w:color w:val="0000FF"/>
          <w:sz w:val="42"/>
          <w:szCs w:val="42"/>
        </w:rPr>
        <w:t>」では難しいのか？</w:t>
      </w:r>
    </w:p>
    <w:p w14:paraId="08AD5A6D" w14:textId="77777777" w:rsidR="002278AC" w:rsidRDefault="002278AC" w:rsidP="002278AC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0" w:name="_fttoyxo8597y" w:colFirst="0" w:colLast="0"/>
      <w:bookmarkEnd w:id="30"/>
    </w:p>
    <w:p w14:paraId="7D72B886" w14:textId="77777777" w:rsidR="002278AC" w:rsidRDefault="002278AC" w:rsidP="002278AC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1" w:name="_uz7pq29oxgzw" w:colFirst="0" w:colLast="0"/>
      <w:bookmarkEnd w:id="31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① データの収集・統合ができない</w:t>
      </w:r>
    </w:p>
    <w:p w14:paraId="351DDDF9" w14:textId="77777777" w:rsidR="002278AC" w:rsidRDefault="002278AC" w:rsidP="002278AC">
      <w:pPr>
        <w:numPr>
          <w:ilvl w:val="0"/>
          <w:numId w:val="24"/>
        </w:numPr>
        <w:spacing w:before="240"/>
      </w:pPr>
      <w:r>
        <w:rPr>
          <w:rFonts w:ascii="Arial Unicode MS" w:eastAsia="Arial Unicode MS" w:hAnsi="Arial Unicode MS" w:cs="Arial Unicode MS"/>
        </w:rPr>
        <w:t xml:space="preserve">ChatGPT自体は </w:t>
      </w:r>
      <w:r>
        <w:rPr>
          <w:rFonts w:ascii="Arial Unicode MS" w:eastAsia="Arial Unicode MS" w:hAnsi="Arial Unicode MS" w:cs="Arial Unicode MS"/>
          <w:b/>
        </w:rPr>
        <w:t>SNSやレビュー、アンケートなどの実データを自動で収集・更新する仕組みを持っていません。</w:t>
      </w:r>
    </w:p>
    <w:p w14:paraId="55D96582" w14:textId="77777777" w:rsidR="002278AC" w:rsidRDefault="002278AC" w:rsidP="002278AC">
      <w:pPr>
        <w:numPr>
          <w:ilvl w:val="0"/>
          <w:numId w:val="24"/>
        </w:numPr>
        <w:spacing w:after="240"/>
      </w:pPr>
      <w:r>
        <w:rPr>
          <w:rFonts w:ascii="Arial Unicode MS" w:eastAsia="Arial Unicode MS" w:hAnsi="Arial Unicode MS" w:cs="Arial Unicode MS"/>
        </w:rPr>
        <w:t>当社のサービスは、X、Amazon、YouTube、アンケート、社内CSデータなど</w:t>
      </w:r>
      <w:r>
        <w:rPr>
          <w:rFonts w:ascii="Arial Unicode MS" w:eastAsia="Arial Unicode MS" w:hAnsi="Arial Unicode MS" w:cs="Arial Unicode MS"/>
          <w:b/>
        </w:rPr>
        <w:t>様々な実データソースから、定常的に最新データを自動収集・管理</w:t>
      </w:r>
      <w:r>
        <w:rPr>
          <w:rFonts w:ascii="Arial Unicode MS" w:eastAsia="Arial Unicode MS" w:hAnsi="Arial Unicode MS" w:cs="Arial Unicode MS"/>
        </w:rPr>
        <w:t>しています。これが大前提の違いです。</w:t>
      </w:r>
    </w:p>
    <w:p w14:paraId="10181415" w14:textId="77777777" w:rsidR="002278AC" w:rsidRDefault="00A15F5C" w:rsidP="002278AC">
      <w:r>
        <w:rPr>
          <w:noProof/>
        </w:rPr>
        <w:pict w14:anchorId="7CBE357B">
          <v:rect id="_x0000_i1030" alt="" style="width:425.2pt;height:.05pt;mso-width-percent:0;mso-height-percent:0;mso-width-percent:0;mso-height-percent:0" o:hralign="center" o:hrstd="t" o:hr="t" fillcolor="#a0a0a0" stroked="f"/>
        </w:pict>
      </w:r>
    </w:p>
    <w:p w14:paraId="06C713AB" w14:textId="77777777" w:rsidR="002278AC" w:rsidRDefault="002278AC" w:rsidP="002278AC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2" w:name="_pk2fvttvnmi1" w:colFirst="0" w:colLast="0"/>
      <w:bookmarkEnd w:id="32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② 品質管理向けの構造化・分類・スコアリングができない</w:t>
      </w:r>
    </w:p>
    <w:p w14:paraId="1E4A36C7" w14:textId="77777777" w:rsidR="002278AC" w:rsidRDefault="002278AC" w:rsidP="002278AC">
      <w:pPr>
        <w:numPr>
          <w:ilvl w:val="0"/>
          <w:numId w:val="22"/>
        </w:numPr>
        <w:spacing w:before="240"/>
      </w:pPr>
      <w:r>
        <w:rPr>
          <w:rFonts w:ascii="Arial Unicode MS" w:eastAsia="Arial Unicode MS" w:hAnsi="Arial Unicode MS" w:cs="Arial Unicode MS"/>
        </w:rPr>
        <w:t>ChatGPTは「自由な文章回答」は得意でも、品質課題の</w:t>
      </w:r>
      <w:r>
        <w:rPr>
          <w:rFonts w:ascii="Arial Unicode MS" w:eastAsia="Arial Unicode MS" w:hAnsi="Arial Unicode MS" w:cs="Arial Unicode MS"/>
          <w:b/>
        </w:rPr>
        <w:t>分類・傾向集計・ランキング・時系列分析・優先度スコア付与</w:t>
      </w:r>
      <w:r>
        <w:rPr>
          <w:rFonts w:ascii="Arial Unicode MS" w:eastAsia="Arial Unicode MS" w:hAnsi="Arial Unicode MS" w:cs="Arial Unicode MS"/>
        </w:rPr>
        <w:t>といった品質管理向けの可視化機能は標準では持ちません。</w:t>
      </w:r>
    </w:p>
    <w:p w14:paraId="202437DA" w14:textId="77777777" w:rsidR="002278AC" w:rsidRDefault="002278AC" w:rsidP="002278AC">
      <w:pPr>
        <w:numPr>
          <w:ilvl w:val="0"/>
          <w:numId w:val="22"/>
        </w:numPr>
      </w:pPr>
      <w:r>
        <w:rPr>
          <w:rFonts w:ascii="Arial Unicode MS" w:eastAsia="Arial Unicode MS" w:hAnsi="Arial Unicode MS" w:cs="Arial Unicode MS"/>
        </w:rPr>
        <w:t>当社は品質課題を</w:t>
      </w:r>
    </w:p>
    <w:p w14:paraId="287F6B95" w14:textId="77777777" w:rsidR="002278AC" w:rsidRDefault="002278AC" w:rsidP="002278AC">
      <w:pPr>
        <w:numPr>
          <w:ilvl w:val="1"/>
          <w:numId w:val="22"/>
        </w:numPr>
      </w:pPr>
      <w:r>
        <w:rPr>
          <w:rFonts w:ascii="Arial Unicode MS" w:eastAsia="Arial Unicode MS" w:hAnsi="Arial Unicode MS" w:cs="Arial Unicode MS"/>
        </w:rPr>
        <w:t>「破損」「誤動作」「初期不良」「異音」「説明不足」など</w:t>
      </w:r>
      <w:r>
        <w:rPr>
          <w:rFonts w:ascii="Arial Unicode MS" w:eastAsia="Arial Unicode MS" w:hAnsi="Arial Unicode MS" w:cs="Arial Unicode MS"/>
          <w:b/>
        </w:rPr>
        <w:t>分類体系化</w:t>
      </w:r>
    </w:p>
    <w:p w14:paraId="3B4EEE3F" w14:textId="77777777" w:rsidR="002278AC" w:rsidRDefault="002278AC" w:rsidP="002278AC">
      <w:pPr>
        <w:numPr>
          <w:ilvl w:val="1"/>
          <w:numId w:val="22"/>
        </w:numPr>
      </w:pPr>
      <w:r>
        <w:rPr>
          <w:rFonts w:ascii="Arial Unicode MS" w:eastAsia="Arial Unicode MS" w:hAnsi="Arial Unicode MS" w:cs="Arial Unicode MS"/>
        </w:rPr>
        <w:t>登場頻度・増減傾向の</w:t>
      </w:r>
      <w:r>
        <w:rPr>
          <w:rFonts w:ascii="Arial Unicode MS" w:eastAsia="Arial Unicode MS" w:hAnsi="Arial Unicode MS" w:cs="Arial Unicode MS"/>
          <w:b/>
        </w:rPr>
        <w:t>時系列集計</w:t>
      </w:r>
    </w:p>
    <w:p w14:paraId="5E16CCCA" w14:textId="77777777" w:rsidR="002278AC" w:rsidRDefault="002278AC" w:rsidP="002278AC">
      <w:pPr>
        <w:numPr>
          <w:ilvl w:val="1"/>
          <w:numId w:val="22"/>
        </w:numPr>
        <w:spacing w:after="240"/>
      </w:pPr>
      <w:r>
        <w:rPr>
          <w:rFonts w:ascii="Arial Unicode MS" w:eastAsia="Arial Unicode MS" w:hAnsi="Arial Unicode MS" w:cs="Arial Unicode MS"/>
        </w:rPr>
        <w:t>優先度スコアの</w:t>
      </w:r>
      <w:r>
        <w:rPr>
          <w:rFonts w:ascii="Arial Unicode MS" w:eastAsia="Arial Unicode MS" w:hAnsi="Arial Unicode MS" w:cs="Arial Unicode MS"/>
          <w:b/>
        </w:rPr>
        <w:t>自動計算</w:t>
      </w:r>
      <w:r>
        <w:rPr>
          <w:rFonts w:ascii="Arial Unicode MS" w:eastAsia="Arial Unicode MS" w:hAnsi="Arial Unicode MS" w:cs="Arial Unicode MS"/>
          <w:b/>
        </w:rPr>
        <w:br/>
      </w:r>
      <w:r>
        <w:rPr>
          <w:rFonts w:ascii="Arial Unicode MS" w:eastAsia="Arial Unicode MS" w:hAnsi="Arial Unicode MS" w:cs="Arial Unicode MS"/>
        </w:rPr>
        <w:t>といった「品質業務に使える構造化分析」に特化しています。</w:t>
      </w:r>
    </w:p>
    <w:p w14:paraId="2BBB3C6C" w14:textId="77777777" w:rsidR="002278AC" w:rsidRDefault="00A15F5C" w:rsidP="002278AC">
      <w:r>
        <w:rPr>
          <w:noProof/>
        </w:rPr>
        <w:lastRenderedPageBreak/>
        <w:pict w14:anchorId="05F1110C">
          <v:rect id="_x0000_i1029" alt="" style="width:425.2pt;height:.05pt;mso-width-percent:0;mso-height-percent:0;mso-width-percent:0;mso-height-percent:0" o:hralign="center" o:hrstd="t" o:hr="t" fillcolor="#a0a0a0" stroked="f"/>
        </w:pict>
      </w:r>
    </w:p>
    <w:p w14:paraId="4909C94F" w14:textId="77777777" w:rsidR="002278AC" w:rsidRDefault="002278AC" w:rsidP="002278AC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3" w:name="_bo8wuf3i1upt" w:colFirst="0" w:colLast="0"/>
      <w:bookmarkEnd w:id="33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③ ノイズ除去・除外処理ができない</w:t>
      </w:r>
    </w:p>
    <w:p w14:paraId="177CBFE2" w14:textId="77777777" w:rsidR="002278AC" w:rsidRDefault="002278AC" w:rsidP="002278AC">
      <w:pPr>
        <w:numPr>
          <w:ilvl w:val="0"/>
          <w:numId w:val="21"/>
        </w:numPr>
        <w:spacing w:before="240"/>
      </w:pPr>
      <w:r>
        <w:rPr>
          <w:rFonts w:ascii="Arial Unicode MS" w:eastAsia="Arial Unicode MS" w:hAnsi="Arial Unicode MS" w:cs="Arial Unicode MS"/>
        </w:rPr>
        <w:t>SNSデータには大量のノイズ（宣伝、無関係投稿、皮肉、重複など）が含まれます。</w:t>
      </w:r>
    </w:p>
    <w:p w14:paraId="27D9EEF6" w14:textId="77777777" w:rsidR="002278AC" w:rsidRDefault="002278AC" w:rsidP="002278AC">
      <w:pPr>
        <w:numPr>
          <w:ilvl w:val="0"/>
          <w:numId w:val="21"/>
        </w:numPr>
        <w:spacing w:after="240"/>
      </w:pPr>
      <w:r>
        <w:rPr>
          <w:rFonts w:ascii="Arial Unicode MS" w:eastAsia="Arial Unicode MS" w:hAnsi="Arial Unicode MS" w:cs="Arial Unicode MS"/>
        </w:rPr>
        <w:t>当社は</w:t>
      </w:r>
      <w:r>
        <w:rPr>
          <w:rFonts w:ascii="Arial Unicode MS" w:eastAsia="Arial Unicode MS" w:hAnsi="Arial Unicode MS" w:cs="Arial Unicode MS"/>
          <w:b/>
        </w:rPr>
        <w:t>専用の除外テンプレートやノイズフィルター</w:t>
      </w:r>
      <w:r>
        <w:rPr>
          <w:rFonts w:ascii="Arial Unicode MS" w:eastAsia="Arial Unicode MS" w:hAnsi="Arial Unicode MS" w:cs="Arial Unicode MS"/>
        </w:rPr>
        <w:t>を設計して、品質課題に本当に関係する声だけをAIに届けています。</w:t>
      </w:r>
      <w:r>
        <w:rPr>
          <w:rFonts w:ascii="Arial Unicode MS" w:eastAsia="Arial Unicode MS" w:hAnsi="Arial Unicode MS" w:cs="Arial Unicode MS"/>
        </w:rPr>
        <w:br/>
        <w:t>ChatGPT単体ではこうした「前処理・整形」機能はありません。</w:t>
      </w:r>
    </w:p>
    <w:p w14:paraId="6EB10D22" w14:textId="77777777" w:rsidR="002278AC" w:rsidRDefault="00A15F5C" w:rsidP="002278AC">
      <w:r>
        <w:rPr>
          <w:noProof/>
        </w:rPr>
        <w:pict w14:anchorId="6A96EE78">
          <v:rect id="_x0000_i1028" alt="" style="width:425.2pt;height:.05pt;mso-width-percent:0;mso-height-percent:0;mso-width-percent:0;mso-height-percent:0" o:hralign="center" o:hrstd="t" o:hr="t" fillcolor="#a0a0a0" stroked="f"/>
        </w:pict>
      </w:r>
    </w:p>
    <w:p w14:paraId="1951D348" w14:textId="77777777" w:rsidR="002278AC" w:rsidRDefault="002278AC" w:rsidP="002278AC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4" w:name="_outzduf2x3p9" w:colFirst="0" w:colLast="0"/>
      <w:bookmarkEnd w:id="34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④ 定期レポート・共有・履歴管理ができない</w:t>
      </w:r>
    </w:p>
    <w:p w14:paraId="73232348" w14:textId="77777777" w:rsidR="002278AC" w:rsidRDefault="002278AC" w:rsidP="002278AC">
      <w:pPr>
        <w:numPr>
          <w:ilvl w:val="0"/>
          <w:numId w:val="25"/>
        </w:numPr>
        <w:spacing w:before="240"/>
      </w:pPr>
      <w:r>
        <w:rPr>
          <w:rFonts w:ascii="Arial Unicode MS" w:eastAsia="Arial Unicode MS" w:hAnsi="Arial Unicode MS" w:cs="Arial Unicode MS"/>
        </w:rPr>
        <w:t>品質会議資料、週次レポート、他部門との共有リンク・PDF出力といった</w:t>
      </w:r>
      <w:r>
        <w:rPr>
          <w:rFonts w:ascii="Arial Unicode MS" w:eastAsia="Arial Unicode MS" w:hAnsi="Arial Unicode MS" w:cs="Arial Unicode MS"/>
          <w:b/>
        </w:rPr>
        <w:t>業務で必要なアウトプット自動化</w:t>
      </w:r>
      <w:r>
        <w:rPr>
          <w:rFonts w:ascii="Arial Unicode MS" w:eastAsia="Arial Unicode MS" w:hAnsi="Arial Unicode MS" w:cs="Arial Unicode MS"/>
        </w:rPr>
        <w:t>はChatGPTには標準機能として存在しません。</w:t>
      </w:r>
    </w:p>
    <w:p w14:paraId="260D6EDA" w14:textId="77777777" w:rsidR="002278AC" w:rsidRDefault="002278AC" w:rsidP="002278AC">
      <w:pPr>
        <w:numPr>
          <w:ilvl w:val="0"/>
          <w:numId w:val="25"/>
        </w:numPr>
        <w:spacing w:after="240"/>
      </w:pPr>
      <w:r>
        <w:rPr>
          <w:rFonts w:ascii="Arial Unicode MS" w:eastAsia="Arial Unicode MS" w:hAnsi="Arial Unicode MS" w:cs="Arial Unicode MS"/>
        </w:rPr>
        <w:t>当社は品質管理の**実務プロセスに合わせた「運用できる仕組み」**を備えています。</w:t>
      </w:r>
    </w:p>
    <w:p w14:paraId="6C627809" w14:textId="77777777" w:rsidR="002278AC" w:rsidRDefault="00A15F5C" w:rsidP="002278AC">
      <w:r>
        <w:rPr>
          <w:noProof/>
        </w:rPr>
        <w:pict w14:anchorId="3E69D658">
          <v:rect id="_x0000_i1027" alt="" style="width:425.2pt;height:.05pt;mso-width-percent:0;mso-height-percent:0;mso-width-percent:0;mso-height-percent:0" o:hralign="center" o:hrstd="t" o:hr="t" fillcolor="#a0a0a0" stroked="f"/>
        </w:pict>
      </w:r>
    </w:p>
    <w:p w14:paraId="18A3DF1E" w14:textId="77777777" w:rsidR="002278AC" w:rsidRDefault="002278AC" w:rsidP="002278AC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5" w:name="_vhdhktjfv9z3" w:colFirst="0" w:colLast="0"/>
      <w:bookmarkEnd w:id="35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⑤ そもそも自社固有データを直接学習していない</w:t>
      </w:r>
    </w:p>
    <w:p w14:paraId="61B34050" w14:textId="77777777" w:rsidR="002278AC" w:rsidRDefault="002278AC" w:rsidP="002278AC">
      <w:pPr>
        <w:numPr>
          <w:ilvl w:val="0"/>
          <w:numId w:val="23"/>
        </w:numPr>
        <w:spacing w:before="240"/>
      </w:pPr>
      <w:r>
        <w:rPr>
          <w:rFonts w:ascii="Arial Unicode MS" w:eastAsia="Arial Unicode MS" w:hAnsi="Arial Unicode MS" w:cs="Arial Unicode MS"/>
        </w:rPr>
        <w:t>ChatGPTはオープンな大規模言語モデルですが、御社の実際のSNS投稿、レビュー、CS履歴など</w:t>
      </w:r>
      <w:r>
        <w:rPr>
          <w:rFonts w:ascii="Arial Unicode MS" w:eastAsia="Arial Unicode MS" w:hAnsi="Arial Unicode MS" w:cs="Arial Unicode MS"/>
          <w:b/>
        </w:rPr>
        <w:t>御社専用の実データを活用して学習・分析する仕組みは持ちません</w:t>
      </w:r>
      <w:r>
        <w:rPr>
          <w:rFonts w:ascii="Arial Unicode MS" w:eastAsia="Arial Unicode MS" w:hAnsi="Arial Unicode MS" w:cs="Arial Unicode MS"/>
        </w:rPr>
        <w:t>。</w:t>
      </w:r>
    </w:p>
    <w:p w14:paraId="34B722AB" w14:textId="77777777" w:rsidR="002278AC" w:rsidRDefault="002278AC" w:rsidP="002278AC">
      <w:pPr>
        <w:numPr>
          <w:ilvl w:val="0"/>
          <w:numId w:val="23"/>
        </w:numPr>
        <w:spacing w:after="240"/>
      </w:pPr>
      <w:r>
        <w:rPr>
          <w:rFonts w:ascii="Arial Unicode MS" w:eastAsia="Arial Unicode MS" w:hAnsi="Arial Unicode MS" w:cs="Arial Unicode MS"/>
        </w:rPr>
        <w:t>当社は御社の実データを直接取り込んだうえでAIが学習・分析するため、**「御社専用の分析エンジン」**として機能します。</w:t>
      </w:r>
    </w:p>
    <w:p w14:paraId="70B9B948" w14:textId="77777777" w:rsidR="002278AC" w:rsidRDefault="00A15F5C" w:rsidP="002278AC">
      <w:r>
        <w:rPr>
          <w:noProof/>
        </w:rPr>
        <w:pict w14:anchorId="1CCC5BDE">
          <v:rect id="_x0000_i1026" alt="" style="width:425.2pt;height:.05pt;mso-width-percent:0;mso-height-percent:0;mso-width-percent:0;mso-height-percent:0" o:hralign="center" o:hrstd="t" o:hr="t" fillcolor="#a0a0a0" stroked="f"/>
        </w:pict>
      </w:r>
    </w:p>
    <w:p w14:paraId="20060415" w14:textId="77777777" w:rsidR="002278AC" w:rsidRDefault="002278AC" w:rsidP="002278AC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36" w:name="_veaq60m7lba9" w:colFirst="0" w:colLast="0"/>
      <w:bookmarkEnd w:id="36"/>
      <w:r>
        <w:rPr>
          <w:rFonts w:ascii="Arial Unicode MS" w:eastAsia="Arial Unicode MS" w:hAnsi="Arial Unicode MS" w:cs="Arial Unicode MS"/>
          <w:b/>
          <w:sz w:val="34"/>
          <w:szCs w:val="34"/>
        </w:rPr>
        <w:t>✅ まとめると</w:t>
      </w:r>
    </w:p>
    <w:tbl>
      <w:tblPr>
        <w:tblW w:w="5280" w:type="dxa"/>
        <w:tblLayout w:type="fixed"/>
        <w:tblLook w:val="0600" w:firstRow="0" w:lastRow="0" w:firstColumn="0" w:lastColumn="0" w:noHBand="1" w:noVBand="1"/>
      </w:tblPr>
      <w:tblGrid>
        <w:gridCol w:w="2375"/>
        <w:gridCol w:w="1235"/>
        <w:gridCol w:w="1670"/>
      </w:tblGrid>
      <w:tr w:rsidR="002278AC" w14:paraId="0A0CCD0F" w14:textId="77777777" w:rsidTr="00C722F4">
        <w:trPr>
          <w:trHeight w:val="590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755F3" w14:textId="77777777" w:rsidR="002278AC" w:rsidRDefault="002278AC" w:rsidP="00C722F4">
            <w:pPr>
              <w:jc w:val="center"/>
            </w:pPr>
            <w:r>
              <w:rPr>
                <w:rFonts w:ascii="Arial Unicode MS" w:eastAsia="Arial Unicode MS" w:hAnsi="Arial Unicode MS" w:cs="Arial Unicode MS"/>
                <w:b/>
              </w:rPr>
              <w:t>機能</w:t>
            </w:r>
          </w:p>
        </w:tc>
        <w:tc>
          <w:tcPr>
            <w:tcW w:w="1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90738" w14:textId="77777777" w:rsidR="002278AC" w:rsidRDefault="002278AC" w:rsidP="00C722F4">
            <w:pPr>
              <w:jc w:val="center"/>
            </w:pPr>
            <w:r>
              <w:rPr>
                <w:b/>
              </w:rPr>
              <w:t>ChatGPT</w:t>
            </w:r>
          </w:p>
        </w:tc>
        <w:tc>
          <w:tcPr>
            <w:tcW w:w="1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6D52C" w14:textId="77777777" w:rsidR="002278AC" w:rsidRDefault="002278AC" w:rsidP="00C722F4">
            <w:pPr>
              <w:jc w:val="center"/>
            </w:pPr>
            <w:r>
              <w:rPr>
                <w:rFonts w:ascii="Arial Unicode MS" w:eastAsia="Arial Unicode MS" w:hAnsi="Arial Unicode MS" w:cs="Arial Unicode MS"/>
                <w:b/>
              </w:rPr>
              <w:t>当社サービス</w:t>
            </w:r>
          </w:p>
        </w:tc>
      </w:tr>
      <w:tr w:rsidR="002278AC" w14:paraId="0B1E8AA0" w14:textId="77777777" w:rsidTr="00C722F4">
        <w:trPr>
          <w:trHeight w:val="620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36449" w14:textId="77777777" w:rsidR="002278AC" w:rsidRDefault="002278AC" w:rsidP="00C722F4">
            <w:r>
              <w:rPr>
                <w:rFonts w:ascii="Arial Unicode MS" w:eastAsia="Arial Unicode MS" w:hAnsi="Arial Unicode MS" w:cs="Arial Unicode MS"/>
              </w:rPr>
              <w:t>データ自動収集</w:t>
            </w:r>
          </w:p>
        </w:tc>
        <w:tc>
          <w:tcPr>
            <w:tcW w:w="1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B01F5" w14:textId="77777777" w:rsidR="002278AC" w:rsidRDefault="002278AC" w:rsidP="00C722F4">
            <w:r>
              <w:rPr>
                <w:rFonts w:ascii="Arial Unicode MS" w:eastAsia="Arial Unicode MS" w:hAnsi="Arial Unicode MS" w:cs="Arial Unicode MS"/>
              </w:rPr>
              <w:t>❌</w:t>
            </w:r>
          </w:p>
        </w:tc>
        <w:tc>
          <w:tcPr>
            <w:tcW w:w="1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7121C" w14:textId="77777777" w:rsidR="002278AC" w:rsidRDefault="002278AC" w:rsidP="00C722F4">
            <w:r>
              <w:rPr>
                <w:rFonts w:ascii="Arial Unicode MS" w:eastAsia="Arial Unicode MS" w:hAnsi="Arial Unicode MS" w:cs="Arial Unicode MS"/>
              </w:rPr>
              <w:t>✅</w:t>
            </w:r>
          </w:p>
        </w:tc>
      </w:tr>
      <w:tr w:rsidR="002278AC" w14:paraId="1D081C10" w14:textId="77777777" w:rsidTr="00C722F4">
        <w:trPr>
          <w:trHeight w:val="620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8D66C" w14:textId="77777777" w:rsidR="002278AC" w:rsidRDefault="002278AC" w:rsidP="00C722F4">
            <w:r>
              <w:rPr>
                <w:rFonts w:ascii="Arial Unicode MS" w:eastAsia="Arial Unicode MS" w:hAnsi="Arial Unicode MS" w:cs="Arial Unicode MS"/>
              </w:rPr>
              <w:lastRenderedPageBreak/>
              <w:t>品質課題分類</w:t>
            </w:r>
          </w:p>
        </w:tc>
        <w:tc>
          <w:tcPr>
            <w:tcW w:w="1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6ACDA" w14:textId="77777777" w:rsidR="002278AC" w:rsidRDefault="002278AC" w:rsidP="00C722F4">
            <w:r>
              <w:rPr>
                <w:rFonts w:ascii="Arial Unicode MS" w:eastAsia="Arial Unicode MS" w:hAnsi="Arial Unicode MS" w:cs="Arial Unicode MS"/>
              </w:rPr>
              <w:t>❌</w:t>
            </w:r>
          </w:p>
        </w:tc>
        <w:tc>
          <w:tcPr>
            <w:tcW w:w="1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1E2D7" w14:textId="77777777" w:rsidR="002278AC" w:rsidRDefault="002278AC" w:rsidP="00C722F4">
            <w:r>
              <w:rPr>
                <w:rFonts w:ascii="Arial Unicode MS" w:eastAsia="Arial Unicode MS" w:hAnsi="Arial Unicode MS" w:cs="Arial Unicode MS"/>
              </w:rPr>
              <w:t>✅</w:t>
            </w:r>
          </w:p>
        </w:tc>
      </w:tr>
      <w:tr w:rsidR="002278AC" w14:paraId="47BC330A" w14:textId="77777777" w:rsidTr="00C722F4">
        <w:trPr>
          <w:trHeight w:val="620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95000" w14:textId="77777777" w:rsidR="002278AC" w:rsidRDefault="002278AC" w:rsidP="00C722F4">
            <w:r>
              <w:rPr>
                <w:rFonts w:ascii="Arial Unicode MS" w:eastAsia="Arial Unicode MS" w:hAnsi="Arial Unicode MS" w:cs="Arial Unicode MS"/>
              </w:rPr>
              <w:t>ノイズ除去</w:t>
            </w:r>
          </w:p>
        </w:tc>
        <w:tc>
          <w:tcPr>
            <w:tcW w:w="1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F070F" w14:textId="77777777" w:rsidR="002278AC" w:rsidRDefault="002278AC" w:rsidP="00C722F4">
            <w:r>
              <w:rPr>
                <w:rFonts w:ascii="Arial Unicode MS" w:eastAsia="Arial Unicode MS" w:hAnsi="Arial Unicode MS" w:cs="Arial Unicode MS"/>
              </w:rPr>
              <w:t>❌</w:t>
            </w:r>
          </w:p>
        </w:tc>
        <w:tc>
          <w:tcPr>
            <w:tcW w:w="1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EBC58" w14:textId="77777777" w:rsidR="002278AC" w:rsidRDefault="002278AC" w:rsidP="00C722F4">
            <w:r>
              <w:rPr>
                <w:rFonts w:ascii="Arial Unicode MS" w:eastAsia="Arial Unicode MS" w:hAnsi="Arial Unicode MS" w:cs="Arial Unicode MS"/>
              </w:rPr>
              <w:t>✅</w:t>
            </w:r>
          </w:p>
        </w:tc>
      </w:tr>
      <w:tr w:rsidR="002278AC" w14:paraId="7D764A7A" w14:textId="77777777" w:rsidTr="00C722F4">
        <w:trPr>
          <w:trHeight w:val="620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EF3E2" w14:textId="77777777" w:rsidR="002278AC" w:rsidRDefault="002278AC" w:rsidP="00C722F4">
            <w:r>
              <w:rPr>
                <w:rFonts w:ascii="Arial Unicode MS" w:eastAsia="Arial Unicode MS" w:hAnsi="Arial Unicode MS" w:cs="Arial Unicode MS"/>
              </w:rPr>
              <w:t>時系列推移可視化</w:t>
            </w:r>
          </w:p>
        </w:tc>
        <w:tc>
          <w:tcPr>
            <w:tcW w:w="1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ED222" w14:textId="77777777" w:rsidR="002278AC" w:rsidRDefault="002278AC" w:rsidP="00C722F4">
            <w:r>
              <w:rPr>
                <w:rFonts w:ascii="Arial Unicode MS" w:eastAsia="Arial Unicode MS" w:hAnsi="Arial Unicode MS" w:cs="Arial Unicode MS"/>
              </w:rPr>
              <w:t>❌</w:t>
            </w:r>
          </w:p>
        </w:tc>
        <w:tc>
          <w:tcPr>
            <w:tcW w:w="1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0428F" w14:textId="77777777" w:rsidR="002278AC" w:rsidRDefault="002278AC" w:rsidP="00C722F4">
            <w:r>
              <w:rPr>
                <w:rFonts w:ascii="Arial Unicode MS" w:eastAsia="Arial Unicode MS" w:hAnsi="Arial Unicode MS" w:cs="Arial Unicode MS"/>
              </w:rPr>
              <w:t>✅</w:t>
            </w:r>
          </w:p>
        </w:tc>
      </w:tr>
      <w:tr w:rsidR="002278AC" w14:paraId="3179E16B" w14:textId="77777777" w:rsidTr="00C722F4">
        <w:trPr>
          <w:trHeight w:val="620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4250E" w14:textId="77777777" w:rsidR="002278AC" w:rsidRDefault="002278AC" w:rsidP="00C722F4">
            <w:r>
              <w:rPr>
                <w:rFonts w:ascii="Arial Unicode MS" w:eastAsia="Arial Unicode MS" w:hAnsi="Arial Unicode MS" w:cs="Arial Unicode MS"/>
              </w:rPr>
              <w:t>レポート作成</w:t>
            </w:r>
          </w:p>
        </w:tc>
        <w:tc>
          <w:tcPr>
            <w:tcW w:w="1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E51CB" w14:textId="77777777" w:rsidR="002278AC" w:rsidRDefault="002278AC" w:rsidP="00C722F4">
            <w:r>
              <w:rPr>
                <w:rFonts w:ascii="Arial Unicode MS" w:eastAsia="Arial Unicode MS" w:hAnsi="Arial Unicode MS" w:cs="Arial Unicode MS"/>
              </w:rPr>
              <w:t>❌</w:t>
            </w:r>
          </w:p>
        </w:tc>
        <w:tc>
          <w:tcPr>
            <w:tcW w:w="1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4AC11" w14:textId="77777777" w:rsidR="002278AC" w:rsidRDefault="002278AC" w:rsidP="00C722F4">
            <w:r>
              <w:rPr>
                <w:rFonts w:ascii="Arial Unicode MS" w:eastAsia="Arial Unicode MS" w:hAnsi="Arial Unicode MS" w:cs="Arial Unicode MS"/>
              </w:rPr>
              <w:t>✅</w:t>
            </w:r>
          </w:p>
        </w:tc>
      </w:tr>
      <w:tr w:rsidR="002278AC" w14:paraId="7C3EB502" w14:textId="77777777" w:rsidTr="00C722F4">
        <w:trPr>
          <w:trHeight w:val="620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98629" w14:textId="77777777" w:rsidR="002278AC" w:rsidRDefault="002278AC" w:rsidP="00C722F4">
            <w:r>
              <w:rPr>
                <w:rFonts w:ascii="Arial Unicode MS" w:eastAsia="Arial Unicode MS" w:hAnsi="Arial Unicode MS" w:cs="Arial Unicode MS"/>
              </w:rPr>
              <w:t>リスクアラート</w:t>
            </w:r>
          </w:p>
        </w:tc>
        <w:tc>
          <w:tcPr>
            <w:tcW w:w="1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CA6E3" w14:textId="77777777" w:rsidR="002278AC" w:rsidRDefault="002278AC" w:rsidP="00C722F4">
            <w:r>
              <w:rPr>
                <w:rFonts w:ascii="Arial Unicode MS" w:eastAsia="Arial Unicode MS" w:hAnsi="Arial Unicode MS" w:cs="Arial Unicode MS"/>
              </w:rPr>
              <w:t>❌</w:t>
            </w:r>
          </w:p>
        </w:tc>
        <w:tc>
          <w:tcPr>
            <w:tcW w:w="1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B440E" w14:textId="77777777" w:rsidR="002278AC" w:rsidRDefault="002278AC" w:rsidP="00C722F4">
            <w:r>
              <w:rPr>
                <w:rFonts w:ascii="Arial Unicode MS" w:eastAsia="Arial Unicode MS" w:hAnsi="Arial Unicode MS" w:cs="Arial Unicode MS"/>
              </w:rPr>
              <w:t>✅</w:t>
            </w:r>
          </w:p>
        </w:tc>
      </w:tr>
      <w:tr w:rsidR="002278AC" w14:paraId="2EE21A8F" w14:textId="77777777" w:rsidTr="00C722F4">
        <w:trPr>
          <w:trHeight w:val="620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30B76" w14:textId="77777777" w:rsidR="002278AC" w:rsidRDefault="002278AC" w:rsidP="00C722F4">
            <w:r>
              <w:rPr>
                <w:rFonts w:ascii="Arial Unicode MS" w:eastAsia="Arial Unicode MS" w:hAnsi="Arial Unicode MS" w:cs="Arial Unicode MS"/>
              </w:rPr>
              <w:t>組織内共有機能</w:t>
            </w:r>
          </w:p>
        </w:tc>
        <w:tc>
          <w:tcPr>
            <w:tcW w:w="1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B5966" w14:textId="77777777" w:rsidR="002278AC" w:rsidRDefault="002278AC" w:rsidP="00C722F4">
            <w:r>
              <w:rPr>
                <w:rFonts w:ascii="Arial Unicode MS" w:eastAsia="Arial Unicode MS" w:hAnsi="Arial Unicode MS" w:cs="Arial Unicode MS"/>
              </w:rPr>
              <w:t>❌</w:t>
            </w:r>
          </w:p>
        </w:tc>
        <w:tc>
          <w:tcPr>
            <w:tcW w:w="1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18C59" w14:textId="77777777" w:rsidR="002278AC" w:rsidRDefault="002278AC" w:rsidP="00C722F4">
            <w:r>
              <w:rPr>
                <w:rFonts w:ascii="Arial Unicode MS" w:eastAsia="Arial Unicode MS" w:hAnsi="Arial Unicode MS" w:cs="Arial Unicode MS"/>
              </w:rPr>
              <w:t>✅</w:t>
            </w:r>
          </w:p>
        </w:tc>
      </w:tr>
      <w:tr w:rsidR="002278AC" w14:paraId="0DE77978" w14:textId="77777777" w:rsidTr="00C722F4">
        <w:trPr>
          <w:trHeight w:val="620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1ACD4" w14:textId="77777777" w:rsidR="002278AC" w:rsidRDefault="002278AC" w:rsidP="00C722F4">
            <w:r>
              <w:rPr>
                <w:rFonts w:ascii="Arial Unicode MS" w:eastAsia="Arial Unicode MS" w:hAnsi="Arial Unicode MS" w:cs="Arial Unicode MS"/>
              </w:rPr>
              <w:t>自社固有データ利用</w:t>
            </w:r>
          </w:p>
        </w:tc>
        <w:tc>
          <w:tcPr>
            <w:tcW w:w="1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0026E" w14:textId="77777777" w:rsidR="002278AC" w:rsidRDefault="002278AC" w:rsidP="00C722F4">
            <w:r>
              <w:rPr>
                <w:rFonts w:ascii="Arial Unicode MS" w:eastAsia="Arial Unicode MS" w:hAnsi="Arial Unicode MS" w:cs="Arial Unicode MS"/>
              </w:rPr>
              <w:t>❌</w:t>
            </w:r>
          </w:p>
        </w:tc>
        <w:tc>
          <w:tcPr>
            <w:tcW w:w="1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9FF63" w14:textId="77777777" w:rsidR="002278AC" w:rsidRDefault="002278AC" w:rsidP="00C722F4">
            <w:r>
              <w:rPr>
                <w:rFonts w:ascii="Arial Unicode MS" w:eastAsia="Arial Unicode MS" w:hAnsi="Arial Unicode MS" w:cs="Arial Unicode MS"/>
              </w:rPr>
              <w:t>✅</w:t>
            </w:r>
          </w:p>
        </w:tc>
      </w:tr>
    </w:tbl>
    <w:p w14:paraId="042BB7DB" w14:textId="77777777" w:rsidR="002278AC" w:rsidRDefault="00A15F5C" w:rsidP="002278AC">
      <w:r>
        <w:rPr>
          <w:noProof/>
        </w:rPr>
        <w:pict w14:anchorId="318FC1C2">
          <v:rect id="_x0000_i1025" alt="" style="width:425.2pt;height:.05pt;mso-width-percent:0;mso-height-percent:0;mso-width-percent:0;mso-height-percent:0" o:hralign="center" o:hrstd="t" o:hr="t" fillcolor="#a0a0a0" stroked="f"/>
        </w:pict>
      </w:r>
    </w:p>
    <w:p w14:paraId="1C38F612" w14:textId="77777777" w:rsidR="002278AC" w:rsidRDefault="002278AC" w:rsidP="002278AC">
      <w:pPr>
        <w:spacing w:before="240" w:after="240"/>
        <w:rPr>
          <w:b/>
        </w:rPr>
      </w:pPr>
      <w:r>
        <w:rPr>
          <w:b/>
        </w:rPr>
        <w:t xml:space="preserve">👉 </w:t>
      </w:r>
      <w:r>
        <w:rPr>
          <w:b/>
        </w:rPr>
        <w:t>つまり「</w:t>
      </w:r>
      <w:r>
        <w:rPr>
          <w:b/>
        </w:rPr>
        <w:t>ChatGPT</w:t>
      </w:r>
      <w:r>
        <w:rPr>
          <w:b/>
        </w:rPr>
        <w:t>単体＝便利な</w:t>
      </w:r>
      <w:r>
        <w:rPr>
          <w:b/>
        </w:rPr>
        <w:t>AI</w:t>
      </w:r>
      <w:r>
        <w:rPr>
          <w:b/>
        </w:rPr>
        <w:t>辞書」ですが、</w:t>
      </w:r>
      <w:r>
        <w:rPr>
          <w:b/>
        </w:rPr>
        <w:br/>
      </w:r>
      <w:r>
        <w:rPr>
          <w:b/>
        </w:rPr>
        <w:t>当社サービス＝実務に組み込める「品質管理専用</w:t>
      </w:r>
      <w:r>
        <w:rPr>
          <w:b/>
        </w:rPr>
        <w:t>AI</w:t>
      </w:r>
      <w:r>
        <w:rPr>
          <w:b/>
        </w:rPr>
        <w:t>システム」です。</w:t>
      </w:r>
    </w:p>
    <w:p w14:paraId="5044DC24" w14:textId="77777777" w:rsidR="002278AC" w:rsidRDefault="002278AC" w:rsidP="002278AC"/>
    <w:p w14:paraId="08D88699" w14:textId="77777777" w:rsidR="002278AC" w:rsidRPr="002278AC" w:rsidRDefault="002278AC">
      <w:pPr>
        <w:rPr>
          <w:rFonts w:hint="eastAsia"/>
        </w:rPr>
      </w:pPr>
    </w:p>
    <w:sectPr w:rsidR="002278AC" w:rsidRPr="002278A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C3F8E"/>
    <w:multiLevelType w:val="multilevel"/>
    <w:tmpl w:val="EF96E4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3F79DF"/>
    <w:multiLevelType w:val="multilevel"/>
    <w:tmpl w:val="89608D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0B126D"/>
    <w:multiLevelType w:val="multilevel"/>
    <w:tmpl w:val="1F8C87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906333"/>
    <w:multiLevelType w:val="multilevel"/>
    <w:tmpl w:val="D780CA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521071"/>
    <w:multiLevelType w:val="multilevel"/>
    <w:tmpl w:val="E19A76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CCF6ED5"/>
    <w:multiLevelType w:val="multilevel"/>
    <w:tmpl w:val="6DDE7C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7355DB8"/>
    <w:multiLevelType w:val="multilevel"/>
    <w:tmpl w:val="3ADA31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9F71374"/>
    <w:multiLevelType w:val="multilevel"/>
    <w:tmpl w:val="DFDEC2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A4011A9"/>
    <w:multiLevelType w:val="multilevel"/>
    <w:tmpl w:val="82CC5B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011416E"/>
    <w:multiLevelType w:val="multilevel"/>
    <w:tmpl w:val="913C39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F9575D8"/>
    <w:multiLevelType w:val="multilevel"/>
    <w:tmpl w:val="5DCE24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61D0BDE"/>
    <w:multiLevelType w:val="multilevel"/>
    <w:tmpl w:val="0B2259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A6E1152"/>
    <w:multiLevelType w:val="multilevel"/>
    <w:tmpl w:val="5882E7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2750AC0"/>
    <w:multiLevelType w:val="multilevel"/>
    <w:tmpl w:val="43B4C9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48A0AC9"/>
    <w:multiLevelType w:val="multilevel"/>
    <w:tmpl w:val="E47642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DC4620F"/>
    <w:multiLevelType w:val="multilevel"/>
    <w:tmpl w:val="646C1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E840EC9"/>
    <w:multiLevelType w:val="multilevel"/>
    <w:tmpl w:val="E76847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FC24373"/>
    <w:multiLevelType w:val="multilevel"/>
    <w:tmpl w:val="A2F63E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76D6FF4"/>
    <w:multiLevelType w:val="multilevel"/>
    <w:tmpl w:val="819A74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8995FE0"/>
    <w:multiLevelType w:val="multilevel"/>
    <w:tmpl w:val="DD86EB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947776F"/>
    <w:multiLevelType w:val="multilevel"/>
    <w:tmpl w:val="690A3B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97B2A13"/>
    <w:multiLevelType w:val="multilevel"/>
    <w:tmpl w:val="B56096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A707953"/>
    <w:multiLevelType w:val="multilevel"/>
    <w:tmpl w:val="907201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B7458A8"/>
    <w:multiLevelType w:val="multilevel"/>
    <w:tmpl w:val="D4A8D6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C582057"/>
    <w:multiLevelType w:val="multilevel"/>
    <w:tmpl w:val="D44ABA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34588860">
    <w:abstractNumId w:val="15"/>
  </w:num>
  <w:num w:numId="2" w16cid:durableId="109322761">
    <w:abstractNumId w:val="13"/>
  </w:num>
  <w:num w:numId="3" w16cid:durableId="815924313">
    <w:abstractNumId w:val="10"/>
  </w:num>
  <w:num w:numId="4" w16cid:durableId="1488522011">
    <w:abstractNumId w:val="12"/>
  </w:num>
  <w:num w:numId="5" w16cid:durableId="689988137">
    <w:abstractNumId w:val="7"/>
  </w:num>
  <w:num w:numId="6" w16cid:durableId="590357712">
    <w:abstractNumId w:val="14"/>
  </w:num>
  <w:num w:numId="7" w16cid:durableId="112209198">
    <w:abstractNumId w:val="6"/>
  </w:num>
  <w:num w:numId="8" w16cid:durableId="1683507854">
    <w:abstractNumId w:val="1"/>
  </w:num>
  <w:num w:numId="9" w16cid:durableId="1749769953">
    <w:abstractNumId w:val="18"/>
  </w:num>
  <w:num w:numId="10" w16cid:durableId="1881160203">
    <w:abstractNumId w:val="20"/>
  </w:num>
  <w:num w:numId="11" w16cid:durableId="909119926">
    <w:abstractNumId w:val="16"/>
  </w:num>
  <w:num w:numId="12" w16cid:durableId="91170322">
    <w:abstractNumId w:val="0"/>
  </w:num>
  <w:num w:numId="13" w16cid:durableId="1105543423">
    <w:abstractNumId w:val="8"/>
  </w:num>
  <w:num w:numId="14" w16cid:durableId="428814868">
    <w:abstractNumId w:val="2"/>
  </w:num>
  <w:num w:numId="15" w16cid:durableId="1646396444">
    <w:abstractNumId w:val="24"/>
  </w:num>
  <w:num w:numId="16" w16cid:durableId="1053624320">
    <w:abstractNumId w:val="5"/>
  </w:num>
  <w:num w:numId="17" w16cid:durableId="1133207995">
    <w:abstractNumId w:val="23"/>
  </w:num>
  <w:num w:numId="18" w16cid:durableId="4215681">
    <w:abstractNumId w:val="19"/>
  </w:num>
  <w:num w:numId="19" w16cid:durableId="1471360106">
    <w:abstractNumId w:val="17"/>
  </w:num>
  <w:num w:numId="20" w16cid:durableId="1917201013">
    <w:abstractNumId w:val="4"/>
  </w:num>
  <w:num w:numId="21" w16cid:durableId="262615753">
    <w:abstractNumId w:val="22"/>
  </w:num>
  <w:num w:numId="22" w16cid:durableId="1263226956">
    <w:abstractNumId w:val="3"/>
  </w:num>
  <w:num w:numId="23" w16cid:durableId="256137220">
    <w:abstractNumId w:val="9"/>
  </w:num>
  <w:num w:numId="24" w16cid:durableId="1970235899">
    <w:abstractNumId w:val="11"/>
  </w:num>
  <w:num w:numId="25" w16cid:durableId="81850209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E6D"/>
    <w:rsid w:val="00183844"/>
    <w:rsid w:val="002278AC"/>
    <w:rsid w:val="00666E6D"/>
    <w:rsid w:val="00A1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4E0C142"/>
  <w15:docId w15:val="{0D8ABF22-EFFA-2B48-8F77-9A74A01D1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647</Words>
  <Characters>3693</Characters>
  <Application>Microsoft Office Word</Application>
  <DocSecurity>0</DocSecurity>
  <Lines>30</Lines>
  <Paragraphs>8</Paragraphs>
  <ScaleCrop>false</ScaleCrop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阿部徹</cp:lastModifiedBy>
  <cp:revision>2</cp:revision>
  <dcterms:created xsi:type="dcterms:W3CDTF">2025-07-24T12:51:00Z</dcterms:created>
  <dcterms:modified xsi:type="dcterms:W3CDTF">2025-07-24T12:52:00Z</dcterms:modified>
</cp:coreProperties>
</file>